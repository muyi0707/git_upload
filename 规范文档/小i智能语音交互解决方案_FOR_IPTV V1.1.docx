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F3278" w14:textId="77777777" w:rsidR="00D44CD3" w:rsidRDefault="00D44CD3" w:rsidP="005A10A9">
      <w:pPr>
        <w:pStyle w:val="a6"/>
      </w:pPr>
    </w:p>
    <w:p w14:paraId="11BFD600" w14:textId="77777777" w:rsidR="00D44CD3" w:rsidRDefault="00D44CD3" w:rsidP="005A10A9">
      <w:pPr>
        <w:pStyle w:val="a6"/>
      </w:pPr>
    </w:p>
    <w:p w14:paraId="0DDF507E" w14:textId="77777777" w:rsidR="00D44CD3" w:rsidRDefault="00D44CD3" w:rsidP="005A10A9">
      <w:pPr>
        <w:pStyle w:val="a6"/>
      </w:pPr>
    </w:p>
    <w:p w14:paraId="4B1FB0A3" w14:textId="77777777" w:rsidR="002B0C9B" w:rsidRPr="005A10A9" w:rsidRDefault="00F41E4A" w:rsidP="005A10A9">
      <w:pPr>
        <w:pStyle w:val="a6"/>
      </w:pPr>
      <w:r w:rsidRPr="005A10A9">
        <w:rPr>
          <w:rFonts w:hint="eastAsia"/>
        </w:rPr>
        <w:t>小</w:t>
      </w:r>
      <w:r w:rsidR="00D141E1" w:rsidRPr="005A10A9">
        <w:rPr>
          <w:rFonts w:hint="eastAsia"/>
        </w:rPr>
        <w:t>i智能语音交互</w:t>
      </w:r>
      <w:r w:rsidR="004454BB" w:rsidRPr="005A10A9">
        <w:rPr>
          <w:rFonts w:hint="eastAsia"/>
        </w:rPr>
        <w:t>解决方案</w:t>
      </w:r>
    </w:p>
    <w:p w14:paraId="19C84644" w14:textId="77777777" w:rsidR="00340056" w:rsidRDefault="00E408EC" w:rsidP="005A10A9">
      <w:pPr>
        <w:pStyle w:val="a6"/>
      </w:pPr>
      <w:r>
        <w:rPr>
          <w:rFonts w:hint="eastAsia"/>
        </w:rPr>
        <w:t xml:space="preserve">         </w:t>
      </w:r>
    </w:p>
    <w:p w14:paraId="333C6B81" w14:textId="77777777" w:rsidR="00C952CC" w:rsidRDefault="00C952CC" w:rsidP="005A10A9">
      <w:pPr>
        <w:pStyle w:val="a6"/>
      </w:pPr>
    </w:p>
    <w:p w14:paraId="3055D3B0" w14:textId="090D8F2A" w:rsidR="00574794" w:rsidRDefault="00C348BB" w:rsidP="005A10A9">
      <w:pPr>
        <w:pStyle w:val="a6"/>
      </w:pPr>
      <w:r w:rsidRPr="00340056">
        <w:rPr>
          <w:rFonts w:hint="eastAsia"/>
        </w:rPr>
        <w:t>版本</w:t>
      </w:r>
      <w:r w:rsidR="007F08F2">
        <w:rPr>
          <w:rFonts w:hint="eastAsia"/>
        </w:rPr>
        <w:t>：</w:t>
      </w:r>
      <w:r w:rsidR="007630F5">
        <w:rPr>
          <w:rFonts w:hint="eastAsia"/>
        </w:rPr>
        <w:t>1.</w:t>
      </w:r>
      <w:r w:rsidR="009545E0">
        <w:rPr>
          <w:rFonts w:hint="eastAsia"/>
        </w:rPr>
        <w:t>1</w:t>
      </w:r>
    </w:p>
    <w:p w14:paraId="353AAB09" w14:textId="77777777" w:rsidR="00476781" w:rsidRDefault="00476781" w:rsidP="005A10A9">
      <w:pPr>
        <w:pStyle w:val="a6"/>
      </w:pPr>
    </w:p>
    <w:p w14:paraId="26C042FA" w14:textId="77777777" w:rsidR="00476781" w:rsidRPr="00340056" w:rsidRDefault="00476781" w:rsidP="005A10A9">
      <w:pPr>
        <w:pStyle w:val="a6"/>
      </w:pPr>
    </w:p>
    <w:p w14:paraId="38D627F8" w14:textId="6528D368" w:rsidR="00596715" w:rsidRDefault="00476781" w:rsidP="005A10A9">
      <w:pPr>
        <w:pStyle w:val="a6"/>
      </w:pPr>
      <w:r>
        <w:rPr>
          <w:noProof/>
        </w:rPr>
        <w:drawing>
          <wp:inline distT="0" distB="0" distL="0" distR="0" wp14:anchorId="00E11122" wp14:editId="555AFE12">
            <wp:extent cx="1355725" cy="441325"/>
            <wp:effectExtent l="19050" t="0" r="0" b="0"/>
            <wp:docPr id="3" name="图片 3" descr="小i机器人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小i机器人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 </w:t>
      </w:r>
      <w:r w:rsidR="00392789">
        <w:rPr>
          <w:rFonts w:hint="eastAsia"/>
          <w:noProof/>
        </w:rPr>
        <w:t xml:space="preserve">    </w:t>
      </w:r>
      <w:r>
        <w:rPr>
          <w:rFonts w:hint="eastAsia"/>
          <w:noProof/>
        </w:rPr>
        <w:t xml:space="preserve"> </w:t>
      </w:r>
    </w:p>
    <w:p w14:paraId="0AC822F3" w14:textId="77777777" w:rsidR="00657EEC" w:rsidRDefault="00657EEC" w:rsidP="00657EEC">
      <w:pPr>
        <w:widowControl/>
        <w:jc w:val="center"/>
      </w:pPr>
    </w:p>
    <w:p w14:paraId="37197D3E" w14:textId="77777777" w:rsidR="005A10A9" w:rsidRDefault="005A10A9" w:rsidP="00657EEC">
      <w:pPr>
        <w:widowControl/>
        <w:jc w:val="center"/>
        <w:rPr>
          <w:rFonts w:ascii="黑体" w:eastAsia="黑体" w:hAnsi="黑体"/>
          <w:bCs/>
          <w:sz w:val="32"/>
          <w:szCs w:val="32"/>
        </w:rPr>
      </w:pPr>
    </w:p>
    <w:p w14:paraId="04409ED9" w14:textId="77777777" w:rsidR="009545E0" w:rsidRDefault="009545E0" w:rsidP="00657EEC">
      <w:pPr>
        <w:widowControl/>
        <w:jc w:val="center"/>
        <w:rPr>
          <w:rFonts w:ascii="黑体" w:eastAsia="黑体" w:hAnsi="黑体"/>
          <w:bCs/>
          <w:sz w:val="32"/>
          <w:szCs w:val="32"/>
        </w:rPr>
      </w:pPr>
    </w:p>
    <w:p w14:paraId="3E1AAF18" w14:textId="77777777" w:rsidR="009545E0" w:rsidRDefault="009545E0" w:rsidP="00657EEC">
      <w:pPr>
        <w:widowControl/>
        <w:jc w:val="center"/>
        <w:rPr>
          <w:rFonts w:ascii="黑体" w:eastAsia="黑体" w:hAnsi="黑体"/>
          <w:bCs/>
          <w:sz w:val="32"/>
          <w:szCs w:val="32"/>
        </w:rPr>
      </w:pPr>
    </w:p>
    <w:p w14:paraId="20BBF168" w14:textId="77777777" w:rsidR="009545E0" w:rsidRDefault="009545E0" w:rsidP="00657EEC">
      <w:pPr>
        <w:widowControl/>
        <w:jc w:val="center"/>
        <w:rPr>
          <w:rFonts w:ascii="黑体" w:eastAsia="黑体" w:hAnsi="黑体"/>
          <w:bCs/>
          <w:sz w:val="32"/>
          <w:szCs w:val="32"/>
        </w:rPr>
      </w:pPr>
    </w:p>
    <w:p w14:paraId="3AF16D30" w14:textId="77777777" w:rsidR="00657EEC" w:rsidRPr="00844B17" w:rsidRDefault="00657EEC" w:rsidP="00657EEC">
      <w:pPr>
        <w:widowControl/>
        <w:jc w:val="center"/>
        <w:rPr>
          <w:rFonts w:ascii="黑体" w:eastAsia="黑体" w:hAnsi="黑体"/>
          <w:bCs/>
          <w:sz w:val="32"/>
          <w:szCs w:val="32"/>
        </w:rPr>
      </w:pPr>
      <w:r w:rsidRPr="00844B17">
        <w:rPr>
          <w:rFonts w:ascii="黑体" w:eastAsia="黑体" w:hAnsi="黑体" w:hint="eastAsia"/>
          <w:bCs/>
          <w:sz w:val="32"/>
          <w:szCs w:val="32"/>
        </w:rPr>
        <w:lastRenderedPageBreak/>
        <w:t>文档版本历史</w:t>
      </w:r>
    </w:p>
    <w:p w14:paraId="5AF6AB05" w14:textId="77777777" w:rsidR="00657EEC" w:rsidRPr="00657EEC" w:rsidRDefault="00657EEC" w:rsidP="00657EEC">
      <w:pPr>
        <w:widowControl/>
        <w:jc w:val="center"/>
        <w:rPr>
          <w:b/>
          <w:bCs/>
        </w:rPr>
      </w:pPr>
    </w:p>
    <w:tbl>
      <w:tblPr>
        <w:tblStyle w:val="afb"/>
        <w:tblW w:w="818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60"/>
        <w:gridCol w:w="4140"/>
        <w:gridCol w:w="1260"/>
      </w:tblGrid>
      <w:tr w:rsidR="00657EEC" w:rsidRPr="00F46860" w14:paraId="578BB450" w14:textId="77777777" w:rsidTr="00F46860">
        <w:trPr>
          <w:trHeight w:val="439"/>
        </w:trPr>
        <w:tc>
          <w:tcPr>
            <w:tcW w:w="1522" w:type="dxa"/>
          </w:tcPr>
          <w:p w14:paraId="440BBDD3" w14:textId="77777777" w:rsidR="00657EEC" w:rsidRPr="00F46860" w:rsidRDefault="00657EEC" w:rsidP="00657EEC">
            <w:pPr>
              <w:widowControl/>
              <w:jc w:val="left"/>
              <w:rPr>
                <w:rFonts w:ascii="黑体" w:eastAsia="黑体" w:hAnsi="黑体"/>
              </w:rPr>
            </w:pPr>
            <w:r w:rsidRPr="00F46860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1260" w:type="dxa"/>
          </w:tcPr>
          <w:p w14:paraId="117E2DC8" w14:textId="77777777" w:rsidR="00657EEC" w:rsidRPr="00F46860" w:rsidRDefault="00657EEC" w:rsidP="00657EEC">
            <w:pPr>
              <w:widowControl/>
              <w:jc w:val="left"/>
              <w:rPr>
                <w:rFonts w:ascii="黑体" w:eastAsia="黑体" w:hAnsi="黑体"/>
              </w:rPr>
            </w:pPr>
            <w:r w:rsidRPr="00F46860">
              <w:rPr>
                <w:rFonts w:ascii="黑体" w:eastAsia="黑体" w:hAnsi="黑体" w:hint="eastAsia"/>
              </w:rPr>
              <w:t>版本</w:t>
            </w:r>
          </w:p>
        </w:tc>
        <w:tc>
          <w:tcPr>
            <w:tcW w:w="4140" w:type="dxa"/>
          </w:tcPr>
          <w:p w14:paraId="30AF1B3D" w14:textId="77777777" w:rsidR="00657EEC" w:rsidRPr="00F46860" w:rsidRDefault="00657EEC" w:rsidP="00657EEC">
            <w:pPr>
              <w:widowControl/>
              <w:jc w:val="left"/>
              <w:rPr>
                <w:rFonts w:ascii="黑体" w:eastAsia="黑体" w:hAnsi="黑体"/>
              </w:rPr>
            </w:pPr>
            <w:r w:rsidRPr="00F46860">
              <w:rPr>
                <w:rFonts w:ascii="黑体" w:eastAsia="黑体" w:hAnsi="黑体" w:hint="eastAsia"/>
              </w:rPr>
              <w:t>内容说明</w:t>
            </w:r>
          </w:p>
        </w:tc>
        <w:tc>
          <w:tcPr>
            <w:tcW w:w="1260" w:type="dxa"/>
          </w:tcPr>
          <w:p w14:paraId="48B4B4DF" w14:textId="77777777" w:rsidR="00657EEC" w:rsidRPr="00F46860" w:rsidRDefault="00657EEC" w:rsidP="00657EEC">
            <w:pPr>
              <w:widowControl/>
              <w:jc w:val="left"/>
              <w:rPr>
                <w:rFonts w:ascii="黑体" w:eastAsia="黑体" w:hAnsi="黑体"/>
              </w:rPr>
            </w:pPr>
            <w:r w:rsidRPr="00F46860">
              <w:rPr>
                <w:rFonts w:ascii="黑体" w:eastAsia="黑体" w:hAnsi="黑体" w:hint="eastAsia"/>
              </w:rPr>
              <w:t>撰写人</w:t>
            </w:r>
          </w:p>
        </w:tc>
      </w:tr>
      <w:tr w:rsidR="00D923AC" w:rsidRPr="00657EEC" w14:paraId="5CF15B82" w14:textId="77777777" w:rsidTr="00657EEC">
        <w:trPr>
          <w:trHeight w:val="363"/>
        </w:trPr>
        <w:tc>
          <w:tcPr>
            <w:tcW w:w="1522" w:type="dxa"/>
          </w:tcPr>
          <w:p w14:paraId="25915115" w14:textId="1312A292" w:rsidR="00D923AC" w:rsidRPr="00F46860" w:rsidRDefault="00D923AC" w:rsidP="009545E0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F46860">
              <w:rPr>
                <w:rFonts w:asciiTheme="minorEastAsia" w:eastAsiaTheme="minorEastAsia" w:hAnsiTheme="minorEastAsia" w:hint="eastAsia"/>
              </w:rPr>
              <w:t>2012-1</w:t>
            </w:r>
            <w:r w:rsidR="009545E0">
              <w:rPr>
                <w:rFonts w:asciiTheme="minorEastAsia" w:eastAsiaTheme="minorEastAsia" w:hAnsiTheme="minorEastAsia" w:hint="eastAsia"/>
              </w:rPr>
              <w:t>1</w:t>
            </w:r>
            <w:r w:rsidRPr="00F46860">
              <w:rPr>
                <w:rFonts w:asciiTheme="minorEastAsia" w:eastAsiaTheme="minorEastAsia" w:hAnsiTheme="minorEastAsia" w:hint="eastAsia"/>
              </w:rPr>
              <w:t>-</w:t>
            </w:r>
            <w:r w:rsidR="009545E0">
              <w:rPr>
                <w:rFonts w:asciiTheme="minorEastAsia" w:eastAsiaTheme="minorEastAsia" w:hAnsiTheme="minorEastAsia" w:hint="eastAsia"/>
              </w:rPr>
              <w:t>19</w:t>
            </w:r>
          </w:p>
        </w:tc>
        <w:tc>
          <w:tcPr>
            <w:tcW w:w="1260" w:type="dxa"/>
          </w:tcPr>
          <w:p w14:paraId="52E05B4F" w14:textId="7031134C" w:rsidR="00D923AC" w:rsidRPr="00F46860" w:rsidRDefault="009545E0" w:rsidP="000A57F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0.9</w:t>
            </w:r>
          </w:p>
        </w:tc>
        <w:tc>
          <w:tcPr>
            <w:tcW w:w="4140" w:type="dxa"/>
          </w:tcPr>
          <w:p w14:paraId="041BC6E3" w14:textId="77777777" w:rsidR="00D923AC" w:rsidRPr="00F46860" w:rsidRDefault="0087157D" w:rsidP="000A57F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方案初稿</w:t>
            </w:r>
          </w:p>
        </w:tc>
        <w:tc>
          <w:tcPr>
            <w:tcW w:w="1260" w:type="dxa"/>
          </w:tcPr>
          <w:p w14:paraId="38A99622" w14:textId="25BE3190" w:rsidR="00D923AC" w:rsidRPr="00F46860" w:rsidRDefault="009545E0" w:rsidP="000A57F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王卓</w:t>
            </w:r>
          </w:p>
        </w:tc>
      </w:tr>
      <w:tr w:rsidR="00657EEC" w:rsidRPr="00657EEC" w14:paraId="524B1F25" w14:textId="77777777" w:rsidTr="00657EEC">
        <w:tc>
          <w:tcPr>
            <w:tcW w:w="1522" w:type="dxa"/>
          </w:tcPr>
          <w:p w14:paraId="0DA78246" w14:textId="0C802AD2" w:rsidR="00657EEC" w:rsidRPr="00F46860" w:rsidRDefault="009545E0" w:rsidP="00657EE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2012-11-20</w:t>
            </w:r>
          </w:p>
        </w:tc>
        <w:tc>
          <w:tcPr>
            <w:tcW w:w="1260" w:type="dxa"/>
          </w:tcPr>
          <w:p w14:paraId="6E3D7B89" w14:textId="2BF77509" w:rsidR="00657EEC" w:rsidRPr="00F46860" w:rsidRDefault="009545E0" w:rsidP="005411D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4140" w:type="dxa"/>
          </w:tcPr>
          <w:p w14:paraId="47B93B3E" w14:textId="59DCCF5E" w:rsidR="00657EEC" w:rsidRPr="00F46860" w:rsidRDefault="009545E0" w:rsidP="00D923A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功能添加</w:t>
            </w:r>
          </w:p>
        </w:tc>
        <w:tc>
          <w:tcPr>
            <w:tcW w:w="1260" w:type="dxa"/>
          </w:tcPr>
          <w:p w14:paraId="282298C2" w14:textId="070C3007" w:rsidR="00657EEC" w:rsidRPr="00F46860" w:rsidRDefault="009545E0" w:rsidP="00657EE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何嘉</w:t>
            </w:r>
            <w:proofErr w:type="gramEnd"/>
          </w:p>
        </w:tc>
      </w:tr>
      <w:tr w:rsidR="00657EEC" w:rsidRPr="00657EEC" w14:paraId="78160798" w14:textId="77777777" w:rsidTr="00657EEC">
        <w:tc>
          <w:tcPr>
            <w:tcW w:w="1522" w:type="dxa"/>
          </w:tcPr>
          <w:p w14:paraId="26F6B206" w14:textId="652515E5" w:rsidR="00657EEC" w:rsidRPr="00613B5B" w:rsidRDefault="009545E0" w:rsidP="00657EE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2012-11-20</w:t>
            </w:r>
          </w:p>
        </w:tc>
        <w:tc>
          <w:tcPr>
            <w:tcW w:w="1260" w:type="dxa"/>
          </w:tcPr>
          <w:p w14:paraId="61185304" w14:textId="5AC5EC53" w:rsidR="00657EEC" w:rsidRPr="00613B5B" w:rsidRDefault="009545E0" w:rsidP="00657EE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1.1</w:t>
            </w:r>
          </w:p>
        </w:tc>
        <w:tc>
          <w:tcPr>
            <w:tcW w:w="4140" w:type="dxa"/>
          </w:tcPr>
          <w:p w14:paraId="7D359B30" w14:textId="2D47EE08" w:rsidR="00657EEC" w:rsidRPr="00657EEC" w:rsidRDefault="009545E0" w:rsidP="00657EEC">
            <w:pPr>
              <w:widowControl/>
              <w:jc w:val="left"/>
            </w:pPr>
            <w:r>
              <w:rPr>
                <w:rFonts w:hint="eastAsia"/>
              </w:rPr>
              <w:t>流程图添加</w:t>
            </w:r>
          </w:p>
        </w:tc>
        <w:tc>
          <w:tcPr>
            <w:tcW w:w="1260" w:type="dxa"/>
          </w:tcPr>
          <w:p w14:paraId="0C8F7F5F" w14:textId="3EB1B144" w:rsidR="00657EEC" w:rsidRPr="00657EEC" w:rsidRDefault="009545E0" w:rsidP="00657EEC">
            <w:pPr>
              <w:widowControl/>
              <w:jc w:val="left"/>
            </w:pPr>
            <w:r>
              <w:rPr>
                <w:rFonts w:hint="eastAsia"/>
              </w:rPr>
              <w:t>陈成才</w:t>
            </w:r>
          </w:p>
        </w:tc>
      </w:tr>
      <w:tr w:rsidR="00657EEC" w:rsidRPr="00657EEC" w14:paraId="70BBC715" w14:textId="77777777" w:rsidTr="00657EEC">
        <w:tc>
          <w:tcPr>
            <w:tcW w:w="1522" w:type="dxa"/>
          </w:tcPr>
          <w:p w14:paraId="002E593E" w14:textId="0A28927B" w:rsidR="00657EEC" w:rsidRPr="00657EEC" w:rsidRDefault="00657EEC" w:rsidP="00657EEC">
            <w:pPr>
              <w:widowControl/>
              <w:jc w:val="left"/>
            </w:pPr>
          </w:p>
        </w:tc>
        <w:tc>
          <w:tcPr>
            <w:tcW w:w="1260" w:type="dxa"/>
          </w:tcPr>
          <w:p w14:paraId="0D225F4A" w14:textId="54743BD7" w:rsidR="00657EEC" w:rsidRPr="00657EEC" w:rsidRDefault="00657EEC" w:rsidP="00657EEC">
            <w:pPr>
              <w:widowControl/>
              <w:jc w:val="left"/>
            </w:pPr>
          </w:p>
        </w:tc>
        <w:tc>
          <w:tcPr>
            <w:tcW w:w="4140" w:type="dxa"/>
          </w:tcPr>
          <w:p w14:paraId="7AAE6376" w14:textId="6EBC9A31" w:rsidR="00657EEC" w:rsidRPr="00657EEC" w:rsidRDefault="00657EEC" w:rsidP="00657EEC">
            <w:pPr>
              <w:widowControl/>
              <w:jc w:val="left"/>
            </w:pPr>
          </w:p>
        </w:tc>
        <w:tc>
          <w:tcPr>
            <w:tcW w:w="1260" w:type="dxa"/>
          </w:tcPr>
          <w:p w14:paraId="0F2A9C53" w14:textId="64215B68" w:rsidR="00AB5C10" w:rsidRPr="00657EEC" w:rsidRDefault="00AB5C10" w:rsidP="00657EEC">
            <w:pPr>
              <w:widowControl/>
              <w:jc w:val="left"/>
            </w:pPr>
          </w:p>
        </w:tc>
      </w:tr>
      <w:tr w:rsidR="00AB5C10" w:rsidRPr="00657EEC" w14:paraId="58E2E78E" w14:textId="77777777" w:rsidTr="00657EEC">
        <w:tc>
          <w:tcPr>
            <w:tcW w:w="1522" w:type="dxa"/>
          </w:tcPr>
          <w:p w14:paraId="6ED173E7" w14:textId="0D8BCE9E" w:rsidR="00AB5C10" w:rsidRDefault="00AB5C10" w:rsidP="00657EEC">
            <w:pPr>
              <w:widowControl/>
              <w:jc w:val="left"/>
            </w:pPr>
          </w:p>
        </w:tc>
        <w:tc>
          <w:tcPr>
            <w:tcW w:w="1260" w:type="dxa"/>
          </w:tcPr>
          <w:p w14:paraId="745847BF" w14:textId="50EC1FC6" w:rsidR="00AB5C10" w:rsidRDefault="00AB5C10" w:rsidP="00657EEC">
            <w:pPr>
              <w:widowControl/>
              <w:jc w:val="left"/>
            </w:pPr>
          </w:p>
        </w:tc>
        <w:tc>
          <w:tcPr>
            <w:tcW w:w="4140" w:type="dxa"/>
          </w:tcPr>
          <w:p w14:paraId="79C55AB3" w14:textId="71BF3F4B" w:rsidR="00AB5C10" w:rsidRDefault="00AB5C10" w:rsidP="00657EEC">
            <w:pPr>
              <w:widowControl/>
              <w:jc w:val="left"/>
            </w:pPr>
          </w:p>
        </w:tc>
        <w:tc>
          <w:tcPr>
            <w:tcW w:w="1260" w:type="dxa"/>
          </w:tcPr>
          <w:p w14:paraId="23359005" w14:textId="51883753" w:rsidR="002A2DE1" w:rsidRDefault="002A2DE1" w:rsidP="00657EEC">
            <w:pPr>
              <w:widowControl/>
              <w:jc w:val="left"/>
            </w:pPr>
          </w:p>
        </w:tc>
      </w:tr>
      <w:tr w:rsidR="002A2DE1" w:rsidRPr="00657EEC" w14:paraId="64E3ABD7" w14:textId="77777777" w:rsidTr="00657EEC">
        <w:tc>
          <w:tcPr>
            <w:tcW w:w="1522" w:type="dxa"/>
          </w:tcPr>
          <w:p w14:paraId="62934979" w14:textId="655C194F" w:rsidR="002A2DE1" w:rsidRDefault="002A2DE1" w:rsidP="00657EEC">
            <w:pPr>
              <w:widowControl/>
              <w:jc w:val="left"/>
            </w:pPr>
          </w:p>
        </w:tc>
        <w:tc>
          <w:tcPr>
            <w:tcW w:w="1260" w:type="dxa"/>
          </w:tcPr>
          <w:p w14:paraId="4776A2E3" w14:textId="06617F44" w:rsidR="002A2DE1" w:rsidRDefault="002A2DE1" w:rsidP="00657EEC">
            <w:pPr>
              <w:widowControl/>
              <w:jc w:val="left"/>
            </w:pPr>
          </w:p>
        </w:tc>
        <w:tc>
          <w:tcPr>
            <w:tcW w:w="4140" w:type="dxa"/>
          </w:tcPr>
          <w:p w14:paraId="2D53C8F0" w14:textId="693DE405" w:rsidR="002A2DE1" w:rsidRDefault="002A2DE1" w:rsidP="00657EEC">
            <w:pPr>
              <w:widowControl/>
              <w:jc w:val="left"/>
            </w:pPr>
          </w:p>
        </w:tc>
        <w:tc>
          <w:tcPr>
            <w:tcW w:w="1260" w:type="dxa"/>
          </w:tcPr>
          <w:p w14:paraId="02507D4D" w14:textId="47823527" w:rsidR="002A2DE1" w:rsidRDefault="002A2DE1" w:rsidP="00657EEC">
            <w:pPr>
              <w:widowControl/>
              <w:jc w:val="left"/>
            </w:pPr>
          </w:p>
        </w:tc>
      </w:tr>
    </w:tbl>
    <w:p w14:paraId="13DA2754" w14:textId="77777777" w:rsidR="00657EEC" w:rsidRDefault="00657EEC">
      <w:pPr>
        <w:widowControl/>
        <w:jc w:val="left"/>
        <w:rPr>
          <w:rFonts w:eastAsia="黑体"/>
          <w:kern w:val="44"/>
          <w:sz w:val="32"/>
        </w:rPr>
      </w:pPr>
    </w:p>
    <w:p w14:paraId="332374D8" w14:textId="77777777" w:rsidR="00F25DAE" w:rsidRDefault="00F25DAE">
      <w:pPr>
        <w:widowControl/>
        <w:jc w:val="left"/>
        <w:rPr>
          <w:rFonts w:eastAsia="黑体"/>
          <w:kern w:val="44"/>
          <w:sz w:val="32"/>
        </w:rPr>
      </w:pPr>
    </w:p>
    <w:p w14:paraId="72464634" w14:textId="77777777" w:rsidR="00F25DAE" w:rsidRDefault="00F25DAE">
      <w:pPr>
        <w:widowControl/>
        <w:jc w:val="left"/>
        <w:rPr>
          <w:rFonts w:eastAsia="黑体"/>
          <w:kern w:val="44"/>
          <w:sz w:val="32"/>
        </w:rPr>
      </w:pPr>
    </w:p>
    <w:p w14:paraId="0D001A87" w14:textId="77777777" w:rsidR="008C46A1" w:rsidRDefault="008C46A1">
      <w:pPr>
        <w:widowControl/>
        <w:jc w:val="left"/>
      </w:pPr>
    </w:p>
    <w:p w14:paraId="5806543B" w14:textId="77777777" w:rsidR="00F46860" w:rsidRDefault="00F46860">
      <w:pPr>
        <w:widowControl/>
        <w:jc w:val="left"/>
      </w:pPr>
      <w:r>
        <w:br w:type="page"/>
      </w:r>
    </w:p>
    <w:p w14:paraId="05DA3534" w14:textId="77777777" w:rsidR="008C46A1" w:rsidRDefault="008C46A1">
      <w:pPr>
        <w:pStyle w:val="10"/>
        <w:tabs>
          <w:tab w:val="left" w:pos="420"/>
          <w:tab w:val="right" w:leader="dot" w:pos="8296"/>
        </w:tabs>
      </w:pPr>
    </w:p>
    <w:p w14:paraId="1F37B03C" w14:textId="77777777" w:rsidR="008C46A1" w:rsidRPr="008C46A1" w:rsidRDefault="008C46A1" w:rsidP="008C46A1">
      <w:pPr>
        <w:spacing w:line="360" w:lineRule="auto"/>
        <w:jc w:val="center"/>
        <w:rPr>
          <w:b/>
          <w:bCs/>
          <w:sz w:val="32"/>
          <w:szCs w:val="32"/>
        </w:rPr>
      </w:pPr>
      <w:r w:rsidRPr="008C46A1">
        <w:rPr>
          <w:rFonts w:hint="eastAsia"/>
          <w:b/>
          <w:bCs/>
          <w:sz w:val="32"/>
          <w:szCs w:val="32"/>
        </w:rPr>
        <w:t>目</w:t>
      </w:r>
      <w:r w:rsidRPr="008C46A1">
        <w:rPr>
          <w:rFonts w:hint="eastAsia"/>
          <w:b/>
          <w:bCs/>
          <w:sz w:val="32"/>
          <w:szCs w:val="32"/>
        </w:rPr>
        <w:t xml:space="preserve">      </w:t>
      </w:r>
      <w:r w:rsidRPr="008C46A1">
        <w:rPr>
          <w:rFonts w:hint="eastAsia"/>
          <w:b/>
          <w:bCs/>
          <w:sz w:val="32"/>
          <w:szCs w:val="32"/>
        </w:rPr>
        <w:t>录</w:t>
      </w:r>
    </w:p>
    <w:p w14:paraId="3670A4F2" w14:textId="77777777" w:rsidR="008C46A1" w:rsidRPr="008C46A1" w:rsidRDefault="008C46A1" w:rsidP="008C46A1"/>
    <w:p w14:paraId="4FDE26B6" w14:textId="77777777" w:rsidR="00CF3AE0" w:rsidRDefault="003D2EF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8C46A1">
        <w:rPr>
          <w:sz w:val="24"/>
          <w:szCs w:val="24"/>
        </w:rPr>
        <w:fldChar w:fldCharType="begin"/>
      </w:r>
      <w:r w:rsidR="008C46A1" w:rsidRPr="008C46A1">
        <w:rPr>
          <w:sz w:val="24"/>
          <w:szCs w:val="24"/>
        </w:rPr>
        <w:instrText xml:space="preserve"> </w:instrText>
      </w:r>
      <w:r w:rsidR="008C46A1" w:rsidRPr="008C46A1">
        <w:rPr>
          <w:rFonts w:hint="eastAsia"/>
          <w:sz w:val="24"/>
          <w:szCs w:val="24"/>
        </w:rPr>
        <w:instrText>TOC \o "1-2" \h \z \u</w:instrText>
      </w:r>
      <w:r w:rsidR="008C46A1" w:rsidRPr="008C46A1">
        <w:rPr>
          <w:sz w:val="24"/>
          <w:szCs w:val="24"/>
        </w:rPr>
        <w:instrText xml:space="preserve"> </w:instrText>
      </w:r>
      <w:r w:rsidRPr="008C46A1">
        <w:rPr>
          <w:sz w:val="24"/>
          <w:szCs w:val="24"/>
        </w:rPr>
        <w:fldChar w:fldCharType="separate"/>
      </w:r>
      <w:hyperlink w:anchor="_Toc341456838" w:history="1">
        <w:r w:rsidR="00CF3AE0" w:rsidRPr="00ED6159">
          <w:rPr>
            <w:rStyle w:val="a9"/>
            <w:rFonts w:ascii="黑体"/>
            <w:noProof/>
          </w:rPr>
          <w:t>1.</w:t>
        </w:r>
        <w:r w:rsidR="00CF3A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方案目标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_Toc341456838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4</w:t>
        </w:r>
        <w:r w:rsidR="00CF3AE0">
          <w:rPr>
            <w:noProof/>
            <w:webHidden/>
          </w:rPr>
          <w:fldChar w:fldCharType="end"/>
        </w:r>
      </w:hyperlink>
    </w:p>
    <w:p w14:paraId="187FED6F" w14:textId="77777777" w:rsidR="00CF3AE0" w:rsidRDefault="00423AE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41456839" w:history="1">
        <w:r w:rsidR="00CF3AE0" w:rsidRPr="00ED6159">
          <w:rPr>
            <w:rStyle w:val="a9"/>
            <w:rFonts w:ascii="黑体"/>
            <w:noProof/>
          </w:rPr>
          <w:t>2.</w:t>
        </w:r>
        <w:r w:rsidR="00CF3A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方案设计思路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_Toc341456839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4</w:t>
        </w:r>
        <w:r w:rsidR="00CF3AE0">
          <w:rPr>
            <w:noProof/>
            <w:webHidden/>
          </w:rPr>
          <w:fldChar w:fldCharType="end"/>
        </w:r>
      </w:hyperlink>
    </w:p>
    <w:p w14:paraId="7EC48294" w14:textId="77777777" w:rsidR="00CF3AE0" w:rsidRDefault="00423AE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1456840" w:history="1">
        <w:r w:rsidR="00CF3AE0" w:rsidRPr="00ED6159">
          <w:rPr>
            <w:rStyle w:val="a9"/>
            <w:rFonts w:ascii="黑体"/>
            <w:noProof/>
          </w:rPr>
          <w:t>2.1.</w:t>
        </w:r>
        <w:r w:rsidR="00CF3A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网络拓扑图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_Toc341456840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4</w:t>
        </w:r>
        <w:r w:rsidR="00CF3AE0">
          <w:rPr>
            <w:noProof/>
            <w:webHidden/>
          </w:rPr>
          <w:fldChar w:fldCharType="end"/>
        </w:r>
      </w:hyperlink>
    </w:p>
    <w:p w14:paraId="53D25E00" w14:textId="77777777" w:rsidR="00CF3AE0" w:rsidRDefault="00423AE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1456841" w:history="1">
        <w:r w:rsidR="00CF3AE0" w:rsidRPr="00ED6159">
          <w:rPr>
            <w:rStyle w:val="a9"/>
            <w:rFonts w:ascii="黑体"/>
            <w:noProof/>
          </w:rPr>
          <w:t>2.2.</w:t>
        </w:r>
        <w:r w:rsidR="00CF3A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业务流程示意图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_Toc341456841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5</w:t>
        </w:r>
        <w:r w:rsidR="00CF3AE0">
          <w:rPr>
            <w:noProof/>
            <w:webHidden/>
          </w:rPr>
          <w:fldChar w:fldCharType="end"/>
        </w:r>
      </w:hyperlink>
    </w:p>
    <w:p w14:paraId="486D17F7" w14:textId="77777777" w:rsidR="00CF3AE0" w:rsidRDefault="00423AE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41456842" w:history="1">
        <w:r w:rsidR="00CF3AE0" w:rsidRPr="00ED6159">
          <w:rPr>
            <w:rStyle w:val="a9"/>
            <w:rFonts w:ascii="黑体"/>
            <w:noProof/>
          </w:rPr>
          <w:t>3.</w:t>
        </w:r>
        <w:r w:rsidR="00CF3A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业务功能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_Toc341456842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5</w:t>
        </w:r>
        <w:r w:rsidR="00CF3AE0">
          <w:rPr>
            <w:noProof/>
            <w:webHidden/>
          </w:rPr>
          <w:fldChar w:fldCharType="end"/>
        </w:r>
      </w:hyperlink>
    </w:p>
    <w:p w14:paraId="1C3D4323" w14:textId="77777777" w:rsidR="00CF3AE0" w:rsidRDefault="00423AE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1456843" w:history="1">
        <w:r w:rsidR="00CF3AE0" w:rsidRPr="00ED6159">
          <w:rPr>
            <w:rStyle w:val="a9"/>
            <w:rFonts w:ascii="黑体"/>
            <w:noProof/>
          </w:rPr>
          <w:t>3.1.</w:t>
        </w:r>
        <w:r w:rsidR="00CF3A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核心功能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_Toc341456843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6</w:t>
        </w:r>
        <w:r w:rsidR="00CF3AE0">
          <w:rPr>
            <w:noProof/>
            <w:webHidden/>
          </w:rPr>
          <w:fldChar w:fldCharType="end"/>
        </w:r>
      </w:hyperlink>
    </w:p>
    <w:p w14:paraId="75455879" w14:textId="77777777" w:rsidR="00CF3AE0" w:rsidRDefault="00CF3AE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1456844" w:history="1">
        <w:r w:rsidRPr="00ED6159">
          <w:rPr>
            <w:rStyle w:val="a9"/>
            <w:rFonts w:ascii="黑体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D6159">
          <w:rPr>
            <w:rStyle w:val="a9"/>
            <w:rFonts w:hint="eastAsia"/>
            <w:noProof/>
          </w:rPr>
          <w:t>硬件功能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_Toc341456844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601418" w14:textId="77777777" w:rsidR="00CF3AE0" w:rsidRDefault="00CF3AE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1456845" w:history="1">
        <w:r w:rsidRPr="00ED6159">
          <w:rPr>
            <w:rStyle w:val="a9"/>
            <w:rFonts w:ascii="黑体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D6159">
          <w:rPr>
            <w:rStyle w:val="a9"/>
            <w:rFonts w:hint="eastAsia"/>
            <w:noProof/>
          </w:rPr>
          <w:t>增值功能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_Toc341456845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EF930C" w14:textId="77777777" w:rsidR="00CF3AE0" w:rsidRDefault="00423AE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41456846" w:history="1">
        <w:r w:rsidR="00CF3AE0" w:rsidRPr="00ED6159">
          <w:rPr>
            <w:rStyle w:val="a9"/>
            <w:rFonts w:ascii="黑体"/>
            <w:noProof/>
          </w:rPr>
          <w:t>4.</w:t>
        </w:r>
        <w:r w:rsidR="00CF3A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项目实施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_Toc341456846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7</w:t>
        </w:r>
        <w:r w:rsidR="00CF3AE0">
          <w:rPr>
            <w:noProof/>
            <w:webHidden/>
          </w:rPr>
          <w:fldChar w:fldCharType="end"/>
        </w:r>
      </w:hyperlink>
    </w:p>
    <w:p w14:paraId="01E8DAED" w14:textId="77777777" w:rsidR="00CF3AE0" w:rsidRDefault="00423AE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1456847" w:history="1">
        <w:r w:rsidR="00CF3AE0" w:rsidRPr="00ED6159">
          <w:rPr>
            <w:rStyle w:val="a9"/>
            <w:rFonts w:ascii="黑体"/>
            <w:noProof/>
          </w:rPr>
          <w:t>4.1.</w:t>
        </w:r>
        <w:r w:rsidR="00CF3A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工作任务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_Toc341456847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7</w:t>
        </w:r>
        <w:r w:rsidR="00CF3AE0">
          <w:rPr>
            <w:noProof/>
            <w:webHidden/>
          </w:rPr>
          <w:fldChar w:fldCharType="end"/>
        </w:r>
      </w:hyperlink>
    </w:p>
    <w:p w14:paraId="5D237459" w14:textId="77777777" w:rsidR="00CF3AE0" w:rsidRDefault="00423AE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41456848" w:history="1">
        <w:r w:rsidR="00CF3AE0" w:rsidRPr="00ED6159">
          <w:rPr>
            <w:rStyle w:val="a9"/>
            <w:rFonts w:hint="eastAsia"/>
            <w:noProof/>
          </w:rPr>
          <w:t>附件一：服务器相关说明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_Toc341456848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8</w:t>
        </w:r>
        <w:r w:rsidR="00CF3AE0">
          <w:rPr>
            <w:noProof/>
            <w:webHidden/>
          </w:rPr>
          <w:fldChar w:fldCharType="end"/>
        </w:r>
      </w:hyperlink>
    </w:p>
    <w:p w14:paraId="4FE40C3A" w14:textId="77777777" w:rsidR="008C46A1" w:rsidRPr="008C46A1" w:rsidRDefault="003D2EFF">
      <w:pPr>
        <w:widowControl/>
        <w:jc w:val="left"/>
        <w:rPr>
          <w:sz w:val="24"/>
          <w:szCs w:val="24"/>
        </w:rPr>
      </w:pPr>
      <w:r w:rsidRPr="008C46A1">
        <w:rPr>
          <w:sz w:val="24"/>
          <w:szCs w:val="24"/>
        </w:rPr>
        <w:fldChar w:fldCharType="end"/>
      </w:r>
    </w:p>
    <w:p w14:paraId="7AB5E2A3" w14:textId="77777777" w:rsidR="008C46A1" w:rsidRDefault="008C46A1">
      <w:pPr>
        <w:widowControl/>
        <w:jc w:val="left"/>
      </w:pPr>
    </w:p>
    <w:p w14:paraId="2EC471B0" w14:textId="77777777" w:rsidR="008C46A1" w:rsidRDefault="008C46A1">
      <w:pPr>
        <w:widowControl/>
        <w:jc w:val="left"/>
      </w:pPr>
    </w:p>
    <w:p w14:paraId="414A4B1F" w14:textId="77777777" w:rsidR="008C46A1" w:rsidRDefault="008C46A1">
      <w:pPr>
        <w:widowControl/>
        <w:jc w:val="left"/>
      </w:pPr>
    </w:p>
    <w:p w14:paraId="5A30CA76" w14:textId="77777777" w:rsidR="008C46A1" w:rsidRDefault="008C46A1">
      <w:pPr>
        <w:widowControl/>
        <w:jc w:val="left"/>
      </w:pPr>
    </w:p>
    <w:p w14:paraId="1CD407C8" w14:textId="77777777" w:rsidR="008C46A1" w:rsidRDefault="008C46A1">
      <w:pPr>
        <w:widowControl/>
        <w:jc w:val="left"/>
      </w:pPr>
    </w:p>
    <w:p w14:paraId="0D3B4140" w14:textId="77777777" w:rsidR="008C46A1" w:rsidRDefault="008C46A1">
      <w:pPr>
        <w:widowControl/>
        <w:jc w:val="left"/>
      </w:pPr>
    </w:p>
    <w:p w14:paraId="3542F391" w14:textId="77777777" w:rsidR="008C46A1" w:rsidRDefault="008C46A1">
      <w:pPr>
        <w:widowControl/>
        <w:jc w:val="left"/>
      </w:pPr>
    </w:p>
    <w:p w14:paraId="6486C7CF" w14:textId="77777777" w:rsidR="008C46A1" w:rsidRDefault="008C46A1">
      <w:pPr>
        <w:widowControl/>
        <w:jc w:val="left"/>
      </w:pPr>
    </w:p>
    <w:p w14:paraId="21AC2AA4" w14:textId="77777777" w:rsidR="008C46A1" w:rsidRDefault="008C46A1">
      <w:pPr>
        <w:widowControl/>
        <w:jc w:val="left"/>
      </w:pPr>
    </w:p>
    <w:p w14:paraId="64EC9245" w14:textId="77777777" w:rsidR="008C46A1" w:rsidRDefault="008C46A1">
      <w:pPr>
        <w:widowControl/>
        <w:jc w:val="left"/>
      </w:pPr>
    </w:p>
    <w:p w14:paraId="62B43FD9" w14:textId="77777777" w:rsidR="008C46A1" w:rsidRDefault="008C46A1">
      <w:pPr>
        <w:widowControl/>
        <w:jc w:val="left"/>
      </w:pPr>
    </w:p>
    <w:p w14:paraId="38025F6B" w14:textId="77777777" w:rsidR="000729E2" w:rsidRDefault="000729E2">
      <w:pPr>
        <w:widowControl/>
        <w:jc w:val="left"/>
      </w:pPr>
    </w:p>
    <w:p w14:paraId="4E1361D0" w14:textId="77777777" w:rsidR="000729E2" w:rsidRDefault="000729E2">
      <w:pPr>
        <w:widowControl/>
        <w:jc w:val="left"/>
      </w:pPr>
    </w:p>
    <w:p w14:paraId="589C4F83" w14:textId="77777777" w:rsidR="000729E2" w:rsidRDefault="000729E2">
      <w:pPr>
        <w:widowControl/>
        <w:jc w:val="left"/>
      </w:pPr>
    </w:p>
    <w:p w14:paraId="7FA34474" w14:textId="77777777" w:rsidR="000729E2" w:rsidRDefault="000729E2">
      <w:pPr>
        <w:widowControl/>
        <w:jc w:val="left"/>
      </w:pPr>
    </w:p>
    <w:p w14:paraId="35861D9D" w14:textId="77777777" w:rsidR="000729E2" w:rsidRDefault="000729E2">
      <w:pPr>
        <w:widowControl/>
        <w:jc w:val="left"/>
      </w:pPr>
    </w:p>
    <w:p w14:paraId="7FC14F12" w14:textId="77777777" w:rsidR="008C46A1" w:rsidRDefault="008C46A1">
      <w:pPr>
        <w:widowControl/>
        <w:jc w:val="left"/>
      </w:pPr>
    </w:p>
    <w:p w14:paraId="36037255" w14:textId="77777777" w:rsidR="008C46A1" w:rsidRDefault="008C46A1">
      <w:pPr>
        <w:widowControl/>
        <w:jc w:val="left"/>
      </w:pPr>
    </w:p>
    <w:p w14:paraId="3D45E60B" w14:textId="77777777" w:rsidR="00D44CD3" w:rsidRDefault="00946807" w:rsidP="00946D7B">
      <w:pPr>
        <w:pStyle w:val="1"/>
      </w:pPr>
      <w:bookmarkStart w:id="0" w:name="_Toc341456838"/>
      <w:r>
        <w:rPr>
          <w:rFonts w:hint="eastAsia"/>
        </w:rPr>
        <w:lastRenderedPageBreak/>
        <w:t>方案目标</w:t>
      </w:r>
      <w:bookmarkEnd w:id="0"/>
    </w:p>
    <w:p w14:paraId="3D97128E" w14:textId="74CC0775" w:rsidR="00F85FC1" w:rsidRDefault="00E74CEB" w:rsidP="00DB53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IPTV</w:t>
      </w:r>
      <w:r w:rsidR="00DB5300">
        <w:rPr>
          <w:rFonts w:hint="eastAsia"/>
        </w:rPr>
        <w:t>网内</w:t>
      </w:r>
      <w:r w:rsidR="00FF1BCE">
        <w:rPr>
          <w:rFonts w:hint="eastAsia"/>
        </w:rPr>
        <w:t>搭建智能语音交互系统，</w:t>
      </w:r>
      <w:r w:rsidR="00DA1B7C">
        <w:rPr>
          <w:rFonts w:hint="eastAsia"/>
        </w:rPr>
        <w:t>实现</w:t>
      </w:r>
      <w:r w:rsidR="005757B3">
        <w:rPr>
          <w:rFonts w:hint="eastAsia"/>
        </w:rPr>
        <w:t>用户可</w:t>
      </w:r>
      <w:r w:rsidR="00DA1B7C">
        <w:rPr>
          <w:rFonts w:hint="eastAsia"/>
        </w:rPr>
        <w:t>通过遥控器</w:t>
      </w:r>
      <w:r w:rsidR="006D1218">
        <w:rPr>
          <w:rFonts w:hint="eastAsia"/>
        </w:rPr>
        <w:t>或者手机客户端</w:t>
      </w:r>
      <w:r w:rsidR="005757B3">
        <w:rPr>
          <w:rFonts w:hint="eastAsia"/>
        </w:rPr>
        <w:t>对电视发出多种语音指令</w:t>
      </w:r>
      <w:r w:rsidR="00BF2DC3">
        <w:rPr>
          <w:rFonts w:hint="eastAsia"/>
        </w:rPr>
        <w:t>，指令内容包括电视界面操控，</w:t>
      </w:r>
      <w:r w:rsidR="000A57F8">
        <w:rPr>
          <w:rFonts w:hint="eastAsia"/>
        </w:rPr>
        <w:t>基于自然语言的切屏、点播、直播以及</w:t>
      </w:r>
      <w:r w:rsidR="000A57F8">
        <w:rPr>
          <w:rFonts w:hint="eastAsia"/>
        </w:rPr>
        <w:t>EPG</w:t>
      </w:r>
      <w:r w:rsidR="000A57F8">
        <w:rPr>
          <w:rFonts w:hint="eastAsia"/>
        </w:rPr>
        <w:t>信息的</w:t>
      </w:r>
      <w:r w:rsidR="003E4939">
        <w:rPr>
          <w:rFonts w:hint="eastAsia"/>
        </w:rPr>
        <w:t>查询</w:t>
      </w:r>
      <w:r w:rsidR="000A57F8">
        <w:rPr>
          <w:rFonts w:hint="eastAsia"/>
        </w:rPr>
        <w:t>操作</w:t>
      </w:r>
      <w:r w:rsidR="006D1218">
        <w:rPr>
          <w:rFonts w:hint="eastAsia"/>
        </w:rPr>
        <w:t>节目预约</w:t>
      </w:r>
      <w:r w:rsidR="003E4939">
        <w:rPr>
          <w:rFonts w:hint="eastAsia"/>
        </w:rPr>
        <w:t>等</w:t>
      </w:r>
      <w:r w:rsidR="00CC7272">
        <w:rPr>
          <w:rFonts w:hint="eastAsia"/>
        </w:rPr>
        <w:t>。</w:t>
      </w:r>
    </w:p>
    <w:p w14:paraId="67AFB444" w14:textId="77777777" w:rsidR="009900E0" w:rsidRDefault="009900E0" w:rsidP="00DB5300">
      <w:pPr>
        <w:ind w:firstLine="420"/>
      </w:pPr>
    </w:p>
    <w:p w14:paraId="6D1A8BDF" w14:textId="77777777" w:rsidR="0010050D" w:rsidRDefault="00534BE4" w:rsidP="00946D7B">
      <w:pPr>
        <w:pStyle w:val="1"/>
      </w:pPr>
      <w:bookmarkStart w:id="1" w:name="_Toc341456839"/>
      <w:r>
        <w:rPr>
          <w:rFonts w:hint="eastAsia"/>
        </w:rPr>
        <w:t>方案</w:t>
      </w:r>
      <w:r w:rsidR="00217177">
        <w:rPr>
          <w:rFonts w:hint="eastAsia"/>
        </w:rPr>
        <w:t>设计</w:t>
      </w:r>
      <w:r w:rsidR="00025E6B">
        <w:rPr>
          <w:rFonts w:hint="eastAsia"/>
        </w:rPr>
        <w:t>思路</w:t>
      </w:r>
      <w:bookmarkEnd w:id="1"/>
    </w:p>
    <w:p w14:paraId="2E74E81E" w14:textId="77777777" w:rsidR="00114C2E" w:rsidRDefault="00114C2E" w:rsidP="004F1D25">
      <w:pPr>
        <w:pStyle w:val="2"/>
      </w:pPr>
      <w:bookmarkStart w:id="2" w:name="_Toc341456840"/>
      <w:r>
        <w:rPr>
          <w:rFonts w:hint="eastAsia"/>
        </w:rPr>
        <w:t>网络拓扑图</w:t>
      </w:r>
      <w:bookmarkStart w:id="3" w:name="_GoBack"/>
      <w:bookmarkEnd w:id="2"/>
      <w:bookmarkEnd w:id="3"/>
    </w:p>
    <w:p w14:paraId="55F99559" w14:textId="0E6CABA4" w:rsidR="00CF1261" w:rsidRDefault="00390B10" w:rsidP="00C50637">
      <w:pPr>
        <w:pStyle w:val="a2"/>
      </w:pPr>
      <w:r>
        <w:rPr>
          <w:noProof/>
        </w:rPr>
        <w:drawing>
          <wp:inline distT="0" distB="0" distL="0" distR="0" wp14:anchorId="7A015BC9" wp14:editId="51A51DF7">
            <wp:extent cx="5274310" cy="4234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TV智能_顶盒(11-29-09-48-19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E748" w14:textId="77777777" w:rsidR="00DB6FE0" w:rsidRDefault="00DB6FE0" w:rsidP="00CF1261"/>
    <w:p w14:paraId="7B9EB0DC" w14:textId="77777777" w:rsidR="00DB6FE0" w:rsidRDefault="00DB6FE0" w:rsidP="00CF1261"/>
    <w:p w14:paraId="46B36AE3" w14:textId="77777777" w:rsidR="00CF1261" w:rsidRDefault="00CF1261" w:rsidP="00CF1261">
      <w:r>
        <w:rPr>
          <w:rFonts w:hint="eastAsia"/>
        </w:rPr>
        <w:t>如上图所示，语音识别服务器，语音合成服务器，语义理解和智能交互服务器服务全部封装到了</w:t>
      </w:r>
      <w:r>
        <w:rPr>
          <w:rFonts w:hint="eastAsia"/>
        </w:rPr>
        <w:t>HTTP</w:t>
      </w:r>
      <w:r>
        <w:rPr>
          <w:rFonts w:hint="eastAsia"/>
        </w:rPr>
        <w:t>接口，只要</w:t>
      </w:r>
      <w:r>
        <w:rPr>
          <w:rFonts w:hint="eastAsia"/>
        </w:rPr>
        <w:t>80</w:t>
      </w:r>
      <w:r>
        <w:rPr>
          <w:rFonts w:hint="eastAsia"/>
        </w:rPr>
        <w:t>端口</w:t>
      </w:r>
      <w:proofErr w:type="gramStart"/>
      <w:r>
        <w:rPr>
          <w:rFonts w:hint="eastAsia"/>
        </w:rPr>
        <w:t>通信没</w:t>
      </w:r>
      <w:proofErr w:type="gramEnd"/>
      <w:r>
        <w:rPr>
          <w:rFonts w:hint="eastAsia"/>
        </w:rPr>
        <w:t>问题就可以正常工作，语音识别和合成以及语义理解和智能交互可以封装到一个统一的</w:t>
      </w:r>
      <w:r>
        <w:rPr>
          <w:rFonts w:hint="eastAsia"/>
        </w:rPr>
        <w:t>HTTP</w:t>
      </w:r>
      <w:r>
        <w:rPr>
          <w:rFonts w:hint="eastAsia"/>
        </w:rPr>
        <w:t>接口，只要客户端能够访问到这一个对外的接口就可以正常使用，另外数据库是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，只要</w:t>
      </w:r>
      <w:r w:rsidR="00A363E6">
        <w:rPr>
          <w:rFonts w:hint="eastAsia"/>
        </w:rPr>
        <w:t>智能引擎的管理后台能够访问即可，智能引擎的</w:t>
      </w:r>
      <w:r w:rsidR="00A363E6">
        <w:rPr>
          <w:rFonts w:hint="eastAsia"/>
        </w:rPr>
        <w:lastRenderedPageBreak/>
        <w:t>管理后台也是基于</w:t>
      </w:r>
      <w:r w:rsidR="00A363E6">
        <w:rPr>
          <w:rFonts w:hint="eastAsia"/>
        </w:rPr>
        <w:t>HTTP</w:t>
      </w:r>
      <w:r w:rsidR="00A363E6">
        <w:rPr>
          <w:rFonts w:hint="eastAsia"/>
        </w:rPr>
        <w:t>的，只要知识管理和维护人员能够访问即可。</w:t>
      </w:r>
    </w:p>
    <w:p w14:paraId="2437BA63" w14:textId="77777777" w:rsidR="00A2509C" w:rsidRDefault="00A2509C" w:rsidP="00CF1261"/>
    <w:p w14:paraId="66B5C560" w14:textId="0C397239" w:rsidR="00A2509C" w:rsidRDefault="00E74CEB" w:rsidP="00CF1261">
      <w:r>
        <w:rPr>
          <w:rFonts w:hint="eastAsia"/>
        </w:rPr>
        <w:t>对于手机客户端用户，用户手机通过机顶</w:t>
      </w:r>
      <w:proofErr w:type="gramStart"/>
      <w:r>
        <w:rPr>
          <w:rFonts w:hint="eastAsia"/>
        </w:rPr>
        <w:t>盒访问</w:t>
      </w:r>
      <w:proofErr w:type="gramEnd"/>
      <w:r>
        <w:rPr>
          <w:rFonts w:hint="eastAsia"/>
        </w:rPr>
        <w:t>电信网络</w:t>
      </w:r>
      <w:r w:rsidR="00EA34A2">
        <w:rPr>
          <w:rFonts w:hint="eastAsia"/>
        </w:rPr>
        <w:t>和互联网，</w:t>
      </w:r>
      <w:r w:rsidR="00A2509C">
        <w:rPr>
          <w:rFonts w:hint="eastAsia"/>
        </w:rPr>
        <w:t>通过</w:t>
      </w:r>
      <w:r w:rsidR="00A2509C">
        <w:rPr>
          <w:rFonts w:hint="eastAsia"/>
        </w:rPr>
        <w:t>TV Portal</w:t>
      </w:r>
      <w:r w:rsidR="00A2509C">
        <w:rPr>
          <w:rFonts w:hint="eastAsia"/>
        </w:rPr>
        <w:t>完成对机顶盒</w:t>
      </w:r>
      <w:r w:rsidR="00EA34A2">
        <w:rPr>
          <w:rFonts w:hint="eastAsia"/>
        </w:rPr>
        <w:t>的最终控制</w:t>
      </w:r>
      <w:r w:rsidR="00A2509C">
        <w:rPr>
          <w:rFonts w:hint="eastAsia"/>
        </w:rPr>
        <w:t>。</w:t>
      </w:r>
    </w:p>
    <w:p w14:paraId="2D529E0B" w14:textId="77777777" w:rsidR="00054981" w:rsidRDefault="00054981" w:rsidP="00CF1261"/>
    <w:p w14:paraId="083ED647" w14:textId="4CD43AE8" w:rsidR="0096714F" w:rsidRDefault="00054981" w:rsidP="0096714F">
      <w:pPr>
        <w:rPr>
          <w:ins w:id="4" w:author="tlma" w:date="2012-10-24T10:52:00Z"/>
        </w:rPr>
      </w:pPr>
      <w:r>
        <w:rPr>
          <w:rFonts w:hint="eastAsia"/>
        </w:rPr>
        <w:t>对于</w:t>
      </w:r>
      <w:proofErr w:type="gramStart"/>
      <w:r>
        <w:rPr>
          <w:rFonts w:hint="eastAsia"/>
        </w:rPr>
        <w:t>高端机</w:t>
      </w:r>
      <w:proofErr w:type="gramEnd"/>
      <w:r>
        <w:rPr>
          <w:rFonts w:hint="eastAsia"/>
        </w:rPr>
        <w:t>顶盒用户，</w:t>
      </w:r>
      <w:r w:rsidR="00797849">
        <w:rPr>
          <w:rFonts w:hint="eastAsia"/>
        </w:rPr>
        <w:t>语音遥控器完成音频采集，</w:t>
      </w:r>
      <w:proofErr w:type="gramStart"/>
      <w:r w:rsidR="00797849">
        <w:rPr>
          <w:rFonts w:hint="eastAsia"/>
        </w:rPr>
        <w:t>通过蓝牙</w:t>
      </w:r>
      <w:r w:rsidR="00EA34A2">
        <w:rPr>
          <w:rFonts w:hint="eastAsia"/>
        </w:rPr>
        <w:t>或</w:t>
      </w:r>
      <w:proofErr w:type="gramEnd"/>
      <w:r w:rsidR="00EA34A2">
        <w:rPr>
          <w:rFonts w:hint="eastAsia"/>
        </w:rPr>
        <w:t>无线</w:t>
      </w:r>
      <w:r w:rsidR="00797849">
        <w:rPr>
          <w:rFonts w:hint="eastAsia"/>
        </w:rPr>
        <w:t>方式</w:t>
      </w:r>
      <w:proofErr w:type="gramStart"/>
      <w:r w:rsidR="00797849">
        <w:rPr>
          <w:rFonts w:hint="eastAsia"/>
        </w:rPr>
        <w:t>发送给机顶</w:t>
      </w:r>
      <w:proofErr w:type="gramEnd"/>
      <w:r w:rsidR="00797849">
        <w:rPr>
          <w:rFonts w:hint="eastAsia"/>
        </w:rPr>
        <w:t>盒，</w:t>
      </w:r>
      <w:r>
        <w:rPr>
          <w:rFonts w:hint="eastAsia"/>
        </w:rPr>
        <w:t>机顶</w:t>
      </w:r>
      <w:proofErr w:type="gramStart"/>
      <w:r>
        <w:rPr>
          <w:rFonts w:hint="eastAsia"/>
        </w:rPr>
        <w:t>盒</w:t>
      </w:r>
      <w:r w:rsidR="00A2509C">
        <w:rPr>
          <w:rFonts w:hint="eastAsia"/>
        </w:rPr>
        <w:t>直接</w:t>
      </w:r>
      <w:proofErr w:type="gramEnd"/>
      <w:r>
        <w:rPr>
          <w:rFonts w:hint="eastAsia"/>
        </w:rPr>
        <w:t>接入</w:t>
      </w:r>
      <w:r w:rsidR="00E74CEB">
        <w:rPr>
          <w:rFonts w:hint="eastAsia"/>
        </w:rPr>
        <w:t>电信</w:t>
      </w:r>
      <w:r w:rsidR="00EA34A2">
        <w:rPr>
          <w:rFonts w:hint="eastAsia"/>
        </w:rPr>
        <w:t>，可以直接通过网络完成语音智能接口的调用</w:t>
      </w:r>
      <w:r>
        <w:rPr>
          <w:rFonts w:hint="eastAsia"/>
        </w:rPr>
        <w:t>。</w:t>
      </w:r>
    </w:p>
    <w:p w14:paraId="03EB945B" w14:textId="77777777" w:rsidR="00CF1261" w:rsidRDefault="00CF1261" w:rsidP="00CF1261"/>
    <w:p w14:paraId="7FA70ACC" w14:textId="77777777" w:rsidR="00C50637" w:rsidRPr="00CF1261" w:rsidRDefault="00CF1261" w:rsidP="00CF1261">
      <w:pPr>
        <w:tabs>
          <w:tab w:val="left" w:pos="2579"/>
        </w:tabs>
      </w:pPr>
      <w:r>
        <w:tab/>
      </w:r>
    </w:p>
    <w:p w14:paraId="4656269A" w14:textId="77777777" w:rsidR="00114C2E" w:rsidRDefault="009F2B3A" w:rsidP="004F1D25">
      <w:pPr>
        <w:pStyle w:val="2"/>
      </w:pPr>
      <w:bookmarkStart w:id="5" w:name="_Toc341456841"/>
      <w:r>
        <w:rPr>
          <w:rFonts w:hint="eastAsia"/>
        </w:rPr>
        <w:t>业务流程示意图</w:t>
      </w:r>
      <w:bookmarkEnd w:id="5"/>
    </w:p>
    <w:p w14:paraId="30CCFF4D" w14:textId="0DCFD84F" w:rsidR="0096714F" w:rsidRPr="0096714F" w:rsidRDefault="00644D46" w:rsidP="0026722A">
      <w:pPr>
        <w:pStyle w:val="a2"/>
      </w:pPr>
      <w:r>
        <w:rPr>
          <w:noProof/>
        </w:rPr>
        <w:drawing>
          <wp:inline distT="0" distB="0" distL="0" distR="0" wp14:anchorId="4C47B559" wp14:editId="38E99C88">
            <wp:extent cx="5274310" cy="3171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智能机顶盒交互流程简化版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0682" w14:textId="77777777" w:rsidR="00DB6FE0" w:rsidRDefault="00DB6FE0" w:rsidP="00114C2E">
      <w:pPr>
        <w:pStyle w:val="a2"/>
      </w:pPr>
    </w:p>
    <w:p w14:paraId="5E8665D8" w14:textId="77777777" w:rsidR="00DB6FE0" w:rsidRDefault="00DB6FE0" w:rsidP="00114C2E">
      <w:pPr>
        <w:pStyle w:val="a2"/>
      </w:pPr>
    </w:p>
    <w:p w14:paraId="54A629AD" w14:textId="1886FC1B" w:rsidR="00E81CE6" w:rsidRPr="00EA34A2" w:rsidRDefault="008714D4" w:rsidP="00EA34A2">
      <w:pPr>
        <w:pStyle w:val="a2"/>
      </w:pPr>
      <w:r>
        <w:rPr>
          <w:rFonts w:hint="eastAsia"/>
        </w:rPr>
        <w:t>如上图所示，</w:t>
      </w:r>
      <w:r w:rsidR="00833FF7">
        <w:rPr>
          <w:rFonts w:hint="eastAsia"/>
        </w:rPr>
        <w:t>手机客户端采集到音频后，经过音频压缩后通过</w:t>
      </w:r>
      <w:r w:rsidR="00833FF7">
        <w:rPr>
          <w:rFonts w:hint="eastAsia"/>
        </w:rPr>
        <w:t>http</w:t>
      </w:r>
      <w:r w:rsidR="00833FF7">
        <w:rPr>
          <w:rFonts w:hint="eastAsia"/>
        </w:rPr>
        <w:t>方式传输到语音云接口进行识别，识别结果递交智能引擎进行语义理解和解析，智能引擎会根据理解结果生成相应的指令，手机客户端就可以根据指令执行相应的操作，并将需要音频合成的内容提交语音云接口进行语音合成，并播报相应的结果。</w:t>
      </w:r>
    </w:p>
    <w:p w14:paraId="0599AA1E" w14:textId="77777777" w:rsidR="005703C8" w:rsidRDefault="00FF0FCA" w:rsidP="00946D7B">
      <w:pPr>
        <w:pStyle w:val="1"/>
      </w:pPr>
      <w:bookmarkStart w:id="6" w:name="_Toc341456842"/>
      <w:r>
        <w:rPr>
          <w:rFonts w:hint="eastAsia"/>
        </w:rPr>
        <w:t>业务</w:t>
      </w:r>
      <w:r w:rsidR="00634DD4">
        <w:rPr>
          <w:rFonts w:hint="eastAsia"/>
        </w:rPr>
        <w:t>功能</w:t>
      </w:r>
      <w:bookmarkEnd w:id="6"/>
    </w:p>
    <w:p w14:paraId="731FF353" w14:textId="48FA446C" w:rsidR="000C3884" w:rsidRPr="000C3884" w:rsidRDefault="00E74CEB" w:rsidP="000C3884">
      <w:pPr>
        <w:ind w:firstLineChars="200" w:firstLine="420"/>
      </w:pPr>
      <w:r>
        <w:rPr>
          <w:rFonts w:hint="eastAsia"/>
        </w:rPr>
        <w:t>IPTV</w:t>
      </w:r>
      <w:r w:rsidR="001A7C87">
        <w:rPr>
          <w:rFonts w:hint="eastAsia"/>
        </w:rPr>
        <w:t>第一期项目主要处理</w:t>
      </w:r>
      <w:r w:rsidR="000C3884">
        <w:rPr>
          <w:rFonts w:hint="eastAsia"/>
        </w:rPr>
        <w:t>核心功能以及</w:t>
      </w:r>
      <w:r w:rsidR="00DC419A">
        <w:rPr>
          <w:rFonts w:hint="eastAsia"/>
        </w:rPr>
        <w:t>硬件</w:t>
      </w:r>
      <w:r w:rsidR="000C3884">
        <w:rPr>
          <w:rFonts w:hint="eastAsia"/>
        </w:rPr>
        <w:t>功能，</w:t>
      </w:r>
      <w:r w:rsidR="001A7C87">
        <w:rPr>
          <w:rFonts w:hint="eastAsia"/>
        </w:rPr>
        <w:t>基于自然语言的切屏、点播、直播以及</w:t>
      </w:r>
      <w:r w:rsidR="001A7C87">
        <w:rPr>
          <w:rFonts w:hint="eastAsia"/>
        </w:rPr>
        <w:t>EPG</w:t>
      </w:r>
      <w:r w:rsidR="001A7C87">
        <w:rPr>
          <w:rFonts w:hint="eastAsia"/>
        </w:rPr>
        <w:t>信息的查询操作等，</w:t>
      </w:r>
      <w:r w:rsidR="000C3884">
        <w:rPr>
          <w:rFonts w:hint="eastAsia"/>
        </w:rPr>
        <w:t>增值</w:t>
      </w:r>
      <w:proofErr w:type="gramStart"/>
      <w:r w:rsidR="000C3884">
        <w:rPr>
          <w:rFonts w:hint="eastAsia"/>
        </w:rPr>
        <w:t>功能暂</w:t>
      </w:r>
      <w:r w:rsidR="00D74B7A">
        <w:rPr>
          <w:rFonts w:hint="eastAsia"/>
        </w:rPr>
        <w:t>只提供</w:t>
      </w:r>
      <w:proofErr w:type="gramEnd"/>
      <w:r w:rsidR="00D74B7A">
        <w:rPr>
          <w:rFonts w:hint="eastAsia"/>
        </w:rPr>
        <w:t>电视节目表</w:t>
      </w:r>
      <w:r w:rsidR="001A7C87">
        <w:rPr>
          <w:rFonts w:hint="eastAsia"/>
        </w:rPr>
        <w:t>。</w:t>
      </w:r>
    </w:p>
    <w:p w14:paraId="2BC69A5C" w14:textId="77777777" w:rsidR="005703C8" w:rsidRPr="00E82ACA" w:rsidRDefault="000C3884" w:rsidP="004F1D25">
      <w:pPr>
        <w:pStyle w:val="2"/>
      </w:pPr>
      <w:bookmarkStart w:id="7" w:name="_Toc341456843"/>
      <w:r w:rsidRPr="00E82ACA">
        <w:rPr>
          <w:rFonts w:hint="eastAsia"/>
        </w:rPr>
        <w:lastRenderedPageBreak/>
        <w:t>核心功能</w:t>
      </w:r>
      <w:bookmarkEnd w:id="7"/>
    </w:p>
    <w:p w14:paraId="1E5C85AE" w14:textId="77777777" w:rsidR="00DC419A" w:rsidRDefault="000C3884" w:rsidP="00D74B7A">
      <w:pPr>
        <w:widowControl/>
        <w:spacing w:line="360" w:lineRule="auto"/>
        <w:ind w:leftChars="150" w:left="1658" w:hangingChars="637" w:hanging="1343"/>
        <w:jc w:val="left"/>
        <w:rPr>
          <w:rFonts w:ascii="微软雅黑" w:hAnsi="微软雅黑"/>
        </w:rPr>
      </w:pPr>
      <w:r w:rsidRPr="000C3884">
        <w:rPr>
          <w:rFonts w:ascii="微软雅黑" w:hAnsi="微软雅黑"/>
          <w:b/>
        </w:rPr>
        <w:t>VOD</w:t>
      </w:r>
      <w:r w:rsidRPr="000C3884">
        <w:rPr>
          <w:rFonts w:ascii="微软雅黑" w:hAnsi="微软雅黑" w:hint="eastAsia"/>
          <w:b/>
        </w:rPr>
        <w:t>点播</w:t>
      </w:r>
      <w:r>
        <w:rPr>
          <w:rFonts w:ascii="微软雅黑" w:hAnsi="微软雅黑" w:hint="eastAsia"/>
          <w:b/>
        </w:rPr>
        <w:t>：</w:t>
      </w:r>
      <w:r w:rsidR="003B1A3D">
        <w:rPr>
          <w:rFonts w:ascii="微软雅黑" w:hAnsi="微软雅黑" w:hint="eastAsia"/>
          <w:b/>
        </w:rPr>
        <w:t xml:space="preserve"> </w:t>
      </w:r>
      <w:r w:rsidR="00DC419A">
        <w:rPr>
          <w:rFonts w:ascii="微软雅黑" w:hAnsi="微软雅黑" w:hint="eastAsia"/>
        </w:rPr>
        <w:t>功能包括</w:t>
      </w:r>
      <w:r w:rsidR="00DC419A" w:rsidRPr="00DC419A">
        <w:rPr>
          <w:rFonts w:ascii="微软雅黑" w:hAnsi="微软雅黑" w:hint="eastAsia"/>
        </w:rPr>
        <w:t>根据片名点播电影电视</w:t>
      </w:r>
    </w:p>
    <w:p w14:paraId="3FDF738A" w14:textId="77777777" w:rsidR="00DC419A" w:rsidRDefault="00DC419A" w:rsidP="00DC419A">
      <w:pPr>
        <w:widowControl/>
        <w:spacing w:line="360" w:lineRule="auto"/>
        <w:ind w:leftChars="779" w:left="1636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播放指定电视剧某一集</w:t>
      </w:r>
    </w:p>
    <w:p w14:paraId="1773BD10" w14:textId="77777777" w:rsidR="00DC419A" w:rsidRDefault="00DC419A" w:rsidP="00DC419A">
      <w:pPr>
        <w:widowControl/>
        <w:spacing w:line="360" w:lineRule="auto"/>
        <w:ind w:leftChars="779" w:left="1636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播放指定演员出演的电影电视剧</w:t>
      </w:r>
    </w:p>
    <w:p w14:paraId="76DF9DD0" w14:textId="77777777" w:rsidR="00DC419A" w:rsidRDefault="00DC419A" w:rsidP="00DC419A">
      <w:pPr>
        <w:widowControl/>
        <w:spacing w:line="360" w:lineRule="auto"/>
        <w:ind w:leftChars="779" w:left="1636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动态更新片名信息</w:t>
      </w:r>
      <w:r>
        <w:rPr>
          <w:rFonts w:ascii="微软雅黑" w:hAnsi="微软雅黑" w:hint="eastAsia"/>
        </w:rPr>
        <w:t>，</w:t>
      </w:r>
      <w:r w:rsidRPr="00DC419A">
        <w:rPr>
          <w:rFonts w:ascii="微软雅黑" w:hAnsi="微软雅黑" w:hint="eastAsia"/>
        </w:rPr>
        <w:t>模糊匹配片名</w:t>
      </w:r>
    </w:p>
    <w:p w14:paraId="19ED87CC" w14:textId="77777777" w:rsidR="00DC419A" w:rsidRDefault="00DC419A" w:rsidP="00DC419A">
      <w:pPr>
        <w:widowControl/>
        <w:spacing w:line="360" w:lineRule="auto"/>
        <w:ind w:leftChars="779" w:left="1636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进入一级、二级分类</w:t>
      </w:r>
    </w:p>
    <w:p w14:paraId="24AE60EB" w14:textId="77777777" w:rsidR="00DC419A" w:rsidRDefault="00DC419A" w:rsidP="00DC419A">
      <w:pPr>
        <w:widowControl/>
        <w:spacing w:line="360" w:lineRule="auto"/>
        <w:ind w:leftChars="779" w:left="1636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动态电影电视剧关键字搜索</w:t>
      </w:r>
    </w:p>
    <w:p w14:paraId="7D1C81C7" w14:textId="50C8E093" w:rsidR="0025572B" w:rsidRPr="000C3884" w:rsidRDefault="00DC419A" w:rsidP="00DC419A">
      <w:pPr>
        <w:widowControl/>
        <w:spacing w:line="360" w:lineRule="auto"/>
        <w:ind w:leftChars="779" w:left="1636"/>
        <w:jc w:val="left"/>
      </w:pPr>
      <w:r w:rsidRPr="00DC419A">
        <w:rPr>
          <w:rFonts w:ascii="微软雅黑" w:hAnsi="微软雅黑" w:hint="eastAsia"/>
        </w:rPr>
        <w:t>可购买需要收费的内容</w:t>
      </w:r>
    </w:p>
    <w:p w14:paraId="01E8FA8D" w14:textId="3D4F7399" w:rsidR="00DC419A" w:rsidRDefault="00DC419A" w:rsidP="00D74B7A">
      <w:pPr>
        <w:widowControl/>
        <w:spacing w:line="360" w:lineRule="auto"/>
        <w:ind w:leftChars="150" w:left="1451" w:hangingChars="539" w:hanging="1136"/>
        <w:jc w:val="left"/>
        <w:rPr>
          <w:rFonts w:ascii="微软雅黑" w:hAnsi="微软雅黑"/>
        </w:rPr>
      </w:pPr>
      <w:r>
        <w:rPr>
          <w:rFonts w:ascii="微软雅黑" w:hAnsi="微软雅黑" w:hint="eastAsia"/>
          <w:b/>
        </w:rPr>
        <w:t>电视点播</w:t>
      </w:r>
      <w:r w:rsidR="00BE28F4" w:rsidRPr="00BE28F4">
        <w:rPr>
          <w:rFonts w:ascii="微软雅黑" w:hAnsi="微软雅黑" w:hint="eastAsia"/>
          <w:b/>
        </w:rPr>
        <w:t>：</w:t>
      </w:r>
      <w:r w:rsidR="003B1A3D">
        <w:rPr>
          <w:rFonts w:ascii="微软雅黑" w:hAnsi="微软雅黑" w:hint="eastAsia"/>
          <w:b/>
        </w:rPr>
        <w:t xml:space="preserve"> </w:t>
      </w:r>
      <w:r>
        <w:rPr>
          <w:rFonts w:ascii="微软雅黑" w:hAnsi="微软雅黑" w:hint="eastAsia"/>
          <w:b/>
        </w:rPr>
        <w:t xml:space="preserve">  </w:t>
      </w:r>
      <w:r w:rsidRPr="00DC419A">
        <w:rPr>
          <w:rFonts w:ascii="微软雅黑" w:hAnsi="微软雅黑" w:hint="eastAsia"/>
        </w:rPr>
        <w:t>频道上下切换</w:t>
      </w:r>
    </w:p>
    <w:p w14:paraId="73F04C99" w14:textId="77777777" w:rsidR="00DC419A" w:rsidRDefault="00DC419A" w:rsidP="00DC419A">
      <w:pPr>
        <w:widowControl/>
        <w:spacing w:line="360" w:lineRule="auto"/>
        <w:ind w:leftChars="683" w:left="1434" w:firstLineChars="100" w:firstLine="210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根据具体电视台名称切换</w:t>
      </w:r>
    </w:p>
    <w:p w14:paraId="18D970FD" w14:textId="77777777" w:rsidR="00DC419A" w:rsidRDefault="00DC419A" w:rsidP="00DC419A">
      <w:pPr>
        <w:widowControl/>
        <w:spacing w:line="360" w:lineRule="auto"/>
        <w:ind w:leftChars="683" w:left="1434" w:firstLineChars="100" w:firstLine="210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根据节目名称点播</w:t>
      </w:r>
    </w:p>
    <w:p w14:paraId="23B0A30E" w14:textId="77777777" w:rsidR="00DC419A" w:rsidRDefault="00DC419A" w:rsidP="00DC419A">
      <w:pPr>
        <w:widowControl/>
        <w:spacing w:line="360" w:lineRule="auto"/>
        <w:ind w:leftChars="683" w:left="1434" w:firstLineChars="100" w:firstLine="210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返回先前观看的频道</w:t>
      </w:r>
    </w:p>
    <w:p w14:paraId="49AB9EA3" w14:textId="4A6C09A1" w:rsidR="00561D27" w:rsidRPr="00BE28F4" w:rsidRDefault="00DC419A" w:rsidP="00DC419A">
      <w:pPr>
        <w:widowControl/>
        <w:spacing w:line="360" w:lineRule="auto"/>
        <w:ind w:leftChars="683" w:left="1434" w:firstLineChars="100" w:firstLine="210"/>
        <w:jc w:val="left"/>
      </w:pPr>
      <w:r w:rsidRPr="00DC419A">
        <w:rPr>
          <w:rFonts w:ascii="微软雅黑" w:hAnsi="微软雅黑" w:hint="eastAsia"/>
        </w:rPr>
        <w:t>根据时间</w:t>
      </w:r>
      <w:r w:rsidRPr="00DC419A">
        <w:rPr>
          <w:rFonts w:ascii="微软雅黑" w:hAnsi="微软雅黑" w:hint="eastAsia"/>
        </w:rPr>
        <w:t>+</w:t>
      </w:r>
      <w:r w:rsidRPr="00DC419A">
        <w:rPr>
          <w:rFonts w:ascii="微软雅黑" w:hAnsi="微软雅黑" w:hint="eastAsia"/>
        </w:rPr>
        <w:t>节目名称点播</w:t>
      </w:r>
    </w:p>
    <w:p w14:paraId="23B604D7" w14:textId="76B64B2E" w:rsidR="00CE27D0" w:rsidRDefault="00CE27D0" w:rsidP="00E81CE6">
      <w:pPr>
        <w:widowControl/>
        <w:spacing w:line="360" w:lineRule="auto"/>
        <w:jc w:val="left"/>
        <w:rPr>
          <w:rFonts w:ascii="微软雅黑" w:hAnsi="微软雅黑"/>
          <w:b/>
        </w:rPr>
      </w:pPr>
      <w:r>
        <w:rPr>
          <w:rFonts w:hint="eastAsia"/>
        </w:rPr>
        <w:t xml:space="preserve">  </w:t>
      </w:r>
      <w:r w:rsidRPr="00CE27D0">
        <w:rPr>
          <w:rFonts w:hint="eastAsia"/>
        </w:rPr>
        <w:t xml:space="preserve"> </w:t>
      </w:r>
    </w:p>
    <w:p w14:paraId="18E47251" w14:textId="2600AB54" w:rsidR="00CE27D0" w:rsidRDefault="00DC419A" w:rsidP="004F1D25">
      <w:pPr>
        <w:pStyle w:val="2"/>
      </w:pPr>
      <w:bookmarkStart w:id="8" w:name="_Toc341456844"/>
      <w:r>
        <w:rPr>
          <w:rFonts w:hint="eastAsia"/>
        </w:rPr>
        <w:t>硬件</w:t>
      </w:r>
      <w:r w:rsidR="00CE27D0">
        <w:rPr>
          <w:rFonts w:hint="eastAsia"/>
        </w:rPr>
        <w:t>功能</w:t>
      </w:r>
      <w:bookmarkEnd w:id="8"/>
    </w:p>
    <w:p w14:paraId="0F024879" w14:textId="2DBA5283" w:rsidR="00D46723" w:rsidRDefault="00CE27D0" w:rsidP="00DC419A">
      <w:pPr>
        <w:spacing w:line="360" w:lineRule="auto"/>
        <w:ind w:leftChars="50" w:left="315" w:hangingChars="100" w:hanging="210"/>
        <w:rPr>
          <w:rFonts w:ascii="微软雅黑" w:hAnsi="微软雅黑"/>
        </w:rPr>
      </w:pPr>
      <w:r w:rsidRPr="00CE27D0">
        <w:rPr>
          <w:rFonts w:ascii="微软雅黑" w:hAnsi="微软雅黑" w:hint="eastAsia"/>
        </w:rPr>
        <w:t xml:space="preserve">  </w:t>
      </w:r>
      <w:r w:rsidR="00612E1B">
        <w:rPr>
          <w:rFonts w:ascii="微软雅黑" w:hAnsi="微软雅黑" w:hint="eastAsia"/>
        </w:rPr>
        <w:t>根据最终确认的客户端中需要增加语音控制功能支持的相关</w:t>
      </w:r>
      <w:r w:rsidR="00D46723">
        <w:rPr>
          <w:rFonts w:ascii="微软雅黑" w:hAnsi="微软雅黑" w:hint="eastAsia"/>
        </w:rPr>
        <w:t>功能</w:t>
      </w:r>
      <w:r w:rsidR="00612E1B">
        <w:rPr>
          <w:rFonts w:ascii="微软雅黑" w:hAnsi="微软雅黑" w:hint="eastAsia"/>
        </w:rPr>
        <w:t>和业务</w:t>
      </w:r>
      <w:r w:rsidR="00D46723">
        <w:rPr>
          <w:rFonts w:ascii="微软雅黑" w:hAnsi="微软雅黑" w:hint="eastAsia"/>
        </w:rPr>
        <w:t>来定制特色功能，主要体现语音输入的便捷性；</w:t>
      </w:r>
    </w:p>
    <w:p w14:paraId="65A30287" w14:textId="0B903E66" w:rsidR="00CE27D0" w:rsidRPr="00CE27D0" w:rsidRDefault="00DC419A" w:rsidP="00D74B7A">
      <w:pPr>
        <w:spacing w:line="360" w:lineRule="auto"/>
        <w:ind w:firstLineChars="200" w:firstLine="422"/>
        <w:rPr>
          <w:rFonts w:ascii="微软雅黑" w:hAnsi="微软雅黑"/>
          <w:b/>
        </w:rPr>
      </w:pPr>
      <w:r w:rsidRPr="00DC419A">
        <w:rPr>
          <w:rFonts w:ascii="微软雅黑" w:hAnsi="微软雅黑" w:hint="eastAsia"/>
          <w:b/>
        </w:rPr>
        <w:t>切换屏幕</w:t>
      </w:r>
      <w:r w:rsidR="00CE27D0" w:rsidRPr="00CE27D0">
        <w:rPr>
          <w:rFonts w:ascii="微软雅黑" w:hAnsi="微软雅黑" w:hint="eastAsia"/>
          <w:b/>
        </w:rPr>
        <w:t>：</w:t>
      </w:r>
      <w:r w:rsidRPr="00DC419A">
        <w:rPr>
          <w:rFonts w:ascii="微软雅黑" w:hAnsi="微软雅黑" w:hint="eastAsia"/>
        </w:rPr>
        <w:t>切换播放模式（手机</w:t>
      </w:r>
      <w:r w:rsidRPr="00DC419A">
        <w:rPr>
          <w:rFonts w:ascii="微软雅黑" w:hAnsi="微软雅黑" w:hint="eastAsia"/>
        </w:rPr>
        <w:t>IPAD</w:t>
      </w:r>
      <w:r w:rsidRPr="00DC419A">
        <w:rPr>
          <w:rFonts w:ascii="微软雅黑" w:hAnsi="微软雅黑" w:hint="eastAsia"/>
        </w:rPr>
        <w:t>等屏幕或电视屏幕）</w:t>
      </w:r>
    </w:p>
    <w:p w14:paraId="39A4D434" w14:textId="627F9680" w:rsidR="00CE27D0" w:rsidRPr="00CE27D0" w:rsidRDefault="00DC419A" w:rsidP="00D74B7A">
      <w:pPr>
        <w:pStyle w:val="a2"/>
        <w:spacing w:line="360" w:lineRule="auto"/>
        <w:ind w:firstLine="422"/>
      </w:pPr>
      <w:r w:rsidRPr="00DC419A">
        <w:rPr>
          <w:rFonts w:ascii="微软雅黑" w:hAnsi="微软雅黑" w:hint="eastAsia"/>
          <w:b/>
        </w:rPr>
        <w:t>声音控制</w:t>
      </w:r>
      <w:r w:rsidR="00CE27D0" w:rsidRPr="00DC419A">
        <w:rPr>
          <w:rFonts w:ascii="微软雅黑" w:hAnsi="微软雅黑" w:hint="eastAsia"/>
          <w:b/>
        </w:rPr>
        <w:t>：</w:t>
      </w:r>
      <w:r w:rsidRPr="00DC419A">
        <w:rPr>
          <w:rFonts w:ascii="微软雅黑" w:hAnsi="微软雅黑" w:hint="eastAsia"/>
        </w:rPr>
        <w:t>静音开关</w:t>
      </w:r>
      <w:r>
        <w:rPr>
          <w:rFonts w:ascii="微软雅黑" w:hAnsi="微软雅黑" w:hint="eastAsia"/>
        </w:rPr>
        <w:t>，</w:t>
      </w:r>
      <w:r w:rsidRPr="00DC419A">
        <w:rPr>
          <w:rFonts w:ascii="微软雅黑" w:hAnsi="微软雅黑" w:hint="eastAsia"/>
        </w:rPr>
        <w:t>支持上下文的音量控制（</w:t>
      </w:r>
      <w:proofErr w:type="gramStart"/>
      <w:r w:rsidRPr="00DC419A">
        <w:rPr>
          <w:rFonts w:ascii="微软雅黑" w:hAnsi="微软雅黑" w:hint="eastAsia"/>
        </w:rPr>
        <w:t>响一点</w:t>
      </w:r>
      <w:proofErr w:type="gramEnd"/>
      <w:r w:rsidRPr="00DC419A">
        <w:rPr>
          <w:rFonts w:ascii="微软雅黑" w:hAnsi="微软雅黑" w:hint="eastAsia"/>
        </w:rPr>
        <w:t>/</w:t>
      </w:r>
      <w:r w:rsidRPr="00DC419A">
        <w:rPr>
          <w:rFonts w:ascii="微软雅黑" w:hAnsi="微软雅黑" w:hint="eastAsia"/>
        </w:rPr>
        <w:t>再响一点）</w:t>
      </w:r>
    </w:p>
    <w:p w14:paraId="036D9C98" w14:textId="35940C20" w:rsidR="00CE27D0" w:rsidRPr="00CE27D0" w:rsidRDefault="00CE27D0" w:rsidP="00E81CE6">
      <w:pPr>
        <w:widowControl/>
        <w:spacing w:line="360" w:lineRule="auto"/>
        <w:jc w:val="left"/>
      </w:pPr>
      <w:r w:rsidRPr="00CE27D0">
        <w:rPr>
          <w:rFonts w:ascii="微软雅黑" w:hAnsi="微软雅黑" w:hint="eastAsia"/>
        </w:rPr>
        <w:t xml:space="preserve">  </w:t>
      </w:r>
      <w:r w:rsidRPr="00DC419A">
        <w:rPr>
          <w:rFonts w:ascii="微软雅黑" w:hAnsi="微软雅黑" w:hint="eastAsia"/>
          <w:b/>
        </w:rPr>
        <w:t xml:space="preserve"> </w:t>
      </w:r>
      <w:r w:rsidR="00DC419A" w:rsidRPr="00DC419A">
        <w:rPr>
          <w:rFonts w:ascii="微软雅黑" w:hAnsi="微软雅黑" w:hint="eastAsia"/>
          <w:b/>
        </w:rPr>
        <w:t xml:space="preserve"> </w:t>
      </w:r>
      <w:r w:rsidR="00DC419A" w:rsidRPr="00DC419A">
        <w:rPr>
          <w:rFonts w:ascii="微软雅黑" w:hAnsi="微软雅黑" w:hint="eastAsia"/>
          <w:b/>
        </w:rPr>
        <w:t>开机</w:t>
      </w:r>
      <w:r w:rsidRPr="00DC419A">
        <w:rPr>
          <w:rFonts w:ascii="微软雅黑" w:hAnsi="微软雅黑" w:hint="eastAsia"/>
          <w:b/>
        </w:rPr>
        <w:t>：</w:t>
      </w:r>
      <w:r w:rsidR="00DC419A">
        <w:rPr>
          <w:rFonts w:ascii="微软雅黑" w:hAnsi="微软雅黑" w:hint="eastAsia"/>
          <w:b/>
        </w:rPr>
        <w:t xml:space="preserve">    </w:t>
      </w:r>
      <w:r w:rsidR="00DC419A" w:rsidRPr="00DC419A">
        <w:rPr>
          <w:rFonts w:ascii="微软雅黑" w:hAnsi="微软雅黑" w:hint="eastAsia"/>
        </w:rPr>
        <w:t>打开机顶盒</w:t>
      </w:r>
    </w:p>
    <w:p w14:paraId="1F1D348F" w14:textId="0BA1F182" w:rsidR="00CE27D0" w:rsidRDefault="00DC419A" w:rsidP="00DC419A">
      <w:pPr>
        <w:spacing w:line="360" w:lineRule="auto"/>
        <w:ind w:firstLine="420"/>
        <w:rPr>
          <w:rFonts w:ascii="微软雅黑" w:hAnsi="微软雅黑"/>
        </w:rPr>
      </w:pPr>
      <w:r w:rsidRPr="00DC419A">
        <w:rPr>
          <w:rFonts w:ascii="微软雅黑" w:hAnsi="微软雅黑" w:hint="eastAsia"/>
          <w:b/>
        </w:rPr>
        <w:t>关机</w:t>
      </w:r>
      <w:r w:rsidR="00CE27D0">
        <w:rPr>
          <w:rFonts w:ascii="微软雅黑" w:hAnsi="微软雅黑" w:hint="eastAsia"/>
          <w:b/>
        </w:rPr>
        <w:t>：</w:t>
      </w:r>
      <w:r>
        <w:rPr>
          <w:rFonts w:ascii="微软雅黑" w:hAnsi="微软雅黑" w:hint="eastAsia"/>
          <w:b/>
        </w:rPr>
        <w:t xml:space="preserve">    </w:t>
      </w:r>
      <w:r w:rsidRPr="00DC419A">
        <w:rPr>
          <w:rFonts w:ascii="微软雅黑" w:hAnsi="微软雅黑" w:hint="eastAsia"/>
        </w:rPr>
        <w:t>关闭机顶盒</w:t>
      </w:r>
    </w:p>
    <w:p w14:paraId="65A71FCB" w14:textId="5EBABF72" w:rsidR="00DC419A" w:rsidRPr="00DC419A" w:rsidRDefault="00DC419A" w:rsidP="00DC419A">
      <w:pPr>
        <w:spacing w:line="360" w:lineRule="auto"/>
        <w:ind w:firstLine="420"/>
        <w:rPr>
          <w:rFonts w:ascii="微软雅黑" w:hAnsi="微软雅黑"/>
        </w:rPr>
      </w:pPr>
      <w:r w:rsidRPr="00DC419A">
        <w:rPr>
          <w:rFonts w:ascii="微软雅黑" w:hAnsi="微软雅黑" w:hint="eastAsia"/>
          <w:b/>
        </w:rPr>
        <w:t>翻页</w:t>
      </w:r>
      <w:r>
        <w:rPr>
          <w:rFonts w:ascii="微软雅黑" w:hAnsi="微软雅黑" w:hint="eastAsia"/>
          <w:b/>
        </w:rPr>
        <w:t>：</w:t>
      </w:r>
      <w:r>
        <w:rPr>
          <w:rFonts w:ascii="微软雅黑" w:hAnsi="微软雅黑" w:hint="eastAsia"/>
          <w:b/>
        </w:rPr>
        <w:t xml:space="preserve">    </w:t>
      </w:r>
      <w:r w:rsidRPr="00DC419A">
        <w:rPr>
          <w:rFonts w:ascii="微软雅黑" w:hAnsi="微软雅黑" w:hint="eastAsia"/>
        </w:rPr>
        <w:t>上一页、下一页、首页、最后一页、指定页</w:t>
      </w:r>
    </w:p>
    <w:p w14:paraId="626A51F6" w14:textId="035B906D" w:rsidR="00DC419A" w:rsidRPr="00DC419A" w:rsidRDefault="00DC419A" w:rsidP="00DC419A">
      <w:pPr>
        <w:spacing w:line="360" w:lineRule="auto"/>
        <w:ind w:firstLine="420"/>
        <w:rPr>
          <w:rFonts w:ascii="微软雅黑" w:hAnsi="微软雅黑"/>
        </w:rPr>
      </w:pPr>
      <w:r w:rsidRPr="00DC419A">
        <w:rPr>
          <w:rFonts w:ascii="微软雅黑" w:hAnsi="微软雅黑" w:hint="eastAsia"/>
          <w:b/>
        </w:rPr>
        <w:t>菜单调用</w:t>
      </w:r>
      <w:r>
        <w:rPr>
          <w:rFonts w:ascii="微软雅黑" w:hAnsi="微软雅黑" w:hint="eastAsia"/>
          <w:b/>
        </w:rPr>
        <w:t>：</w:t>
      </w:r>
      <w:r w:rsidRPr="00DC419A">
        <w:rPr>
          <w:rFonts w:ascii="微软雅黑" w:hAnsi="微软雅黑" w:hint="eastAsia"/>
        </w:rPr>
        <w:t>进入</w:t>
      </w:r>
      <w:r w:rsidRPr="00DC419A">
        <w:rPr>
          <w:rFonts w:ascii="微软雅黑" w:hAnsi="微软雅黑" w:hint="eastAsia"/>
        </w:rPr>
        <w:t xml:space="preserve">IPTV EPG </w:t>
      </w:r>
      <w:r w:rsidRPr="00DC419A">
        <w:rPr>
          <w:rFonts w:ascii="微软雅黑" w:hAnsi="微软雅黑" w:hint="eastAsia"/>
        </w:rPr>
        <w:t>一级、二级分类</w:t>
      </w:r>
    </w:p>
    <w:p w14:paraId="24FF2142" w14:textId="2DEB43C8" w:rsidR="00DC419A" w:rsidRDefault="00DC419A" w:rsidP="00DC419A">
      <w:pPr>
        <w:spacing w:line="360" w:lineRule="auto"/>
        <w:ind w:firstLine="420"/>
        <w:rPr>
          <w:rFonts w:ascii="微软雅黑" w:hAnsi="微软雅黑"/>
        </w:rPr>
      </w:pPr>
      <w:r w:rsidRPr="00DC419A">
        <w:rPr>
          <w:rFonts w:ascii="微软雅黑" w:hAnsi="微软雅黑" w:hint="eastAsia"/>
          <w:b/>
        </w:rPr>
        <w:t>播放控制</w:t>
      </w:r>
      <w:r>
        <w:rPr>
          <w:rFonts w:ascii="微软雅黑" w:hAnsi="微软雅黑" w:hint="eastAsia"/>
          <w:b/>
        </w:rPr>
        <w:t>：</w:t>
      </w:r>
      <w:r w:rsidRPr="00DC419A">
        <w:rPr>
          <w:rFonts w:ascii="微软雅黑" w:hAnsi="微软雅黑" w:hint="eastAsia"/>
        </w:rPr>
        <w:t>快进、快退、暂停、播放、重放、退出、</w:t>
      </w:r>
      <w:r w:rsidRPr="00DC419A">
        <w:rPr>
          <w:rFonts w:ascii="微软雅黑" w:hAnsi="微软雅黑" w:hint="eastAsia"/>
        </w:rPr>
        <w:t>X</w:t>
      </w:r>
      <w:proofErr w:type="gramStart"/>
      <w:r w:rsidRPr="00DC419A">
        <w:rPr>
          <w:rFonts w:ascii="微软雅黑" w:hAnsi="微软雅黑" w:hint="eastAsia"/>
        </w:rPr>
        <w:t>倍</w:t>
      </w:r>
      <w:proofErr w:type="gramEnd"/>
      <w:r w:rsidRPr="00DC419A">
        <w:rPr>
          <w:rFonts w:ascii="微软雅黑" w:hAnsi="微软雅黑" w:hint="eastAsia"/>
        </w:rPr>
        <w:t>快进</w:t>
      </w:r>
      <w:r w:rsidRPr="00DC419A">
        <w:rPr>
          <w:rFonts w:ascii="微软雅黑" w:hAnsi="微软雅黑" w:hint="eastAsia"/>
        </w:rPr>
        <w:t>/</w:t>
      </w:r>
      <w:r w:rsidRPr="00DC419A">
        <w:rPr>
          <w:rFonts w:ascii="微软雅黑" w:hAnsi="微软雅黑" w:hint="eastAsia"/>
        </w:rPr>
        <w:t>快退（</w:t>
      </w:r>
      <w:r w:rsidRPr="00DC419A">
        <w:rPr>
          <w:rFonts w:ascii="微软雅黑" w:hAnsi="微软雅黑" w:hint="eastAsia"/>
        </w:rPr>
        <w:t>2x</w:t>
      </w:r>
      <w:r w:rsidRPr="00DC419A">
        <w:rPr>
          <w:rFonts w:ascii="微软雅黑" w:hAnsi="微软雅黑" w:hint="eastAsia"/>
        </w:rPr>
        <w:t>、</w:t>
      </w:r>
      <w:r w:rsidRPr="00DC419A">
        <w:rPr>
          <w:rFonts w:ascii="微软雅黑" w:hAnsi="微软雅黑" w:hint="eastAsia"/>
        </w:rPr>
        <w:t>4x</w:t>
      </w:r>
      <w:r w:rsidRPr="00DC419A">
        <w:rPr>
          <w:rFonts w:ascii="微软雅黑" w:hAnsi="微软雅黑" w:hint="eastAsia"/>
        </w:rPr>
        <w:t>、</w:t>
      </w:r>
      <w:r w:rsidRPr="00DC419A">
        <w:rPr>
          <w:rFonts w:ascii="微软雅黑" w:hAnsi="微软雅黑" w:hint="eastAsia"/>
        </w:rPr>
        <w:t>8x</w:t>
      </w:r>
      <w:r w:rsidRPr="00DC419A">
        <w:rPr>
          <w:rFonts w:ascii="微软雅黑" w:hAnsi="微软雅黑" w:hint="eastAsia"/>
        </w:rPr>
        <w:t>、</w:t>
      </w:r>
      <w:r w:rsidRPr="00DC419A">
        <w:rPr>
          <w:rFonts w:ascii="微软雅黑" w:hAnsi="微软雅黑" w:hint="eastAsia"/>
        </w:rPr>
        <w:t>16x</w:t>
      </w:r>
      <w:r w:rsidRPr="00DC419A">
        <w:rPr>
          <w:rFonts w:ascii="微软雅黑" w:hAnsi="微软雅黑" w:hint="eastAsia"/>
        </w:rPr>
        <w:t>）</w:t>
      </w:r>
    </w:p>
    <w:p w14:paraId="022214CB" w14:textId="77777777" w:rsidR="002A3BAD" w:rsidRDefault="002A3BAD" w:rsidP="00DC419A">
      <w:pPr>
        <w:spacing w:line="360" w:lineRule="auto"/>
        <w:ind w:firstLine="420"/>
        <w:rPr>
          <w:rFonts w:ascii="微软雅黑" w:hAnsi="微软雅黑"/>
        </w:rPr>
      </w:pPr>
    </w:p>
    <w:p w14:paraId="51201CDA" w14:textId="07E3F030" w:rsidR="002A3BAD" w:rsidRDefault="002A3BAD" w:rsidP="002A3BAD">
      <w:pPr>
        <w:pStyle w:val="2"/>
      </w:pPr>
      <w:bookmarkStart w:id="9" w:name="_Toc341456845"/>
      <w:r>
        <w:rPr>
          <w:rFonts w:hint="eastAsia"/>
        </w:rPr>
        <w:t>增值功能</w:t>
      </w:r>
      <w:bookmarkEnd w:id="9"/>
    </w:p>
    <w:p w14:paraId="13317D4B" w14:textId="2066C453" w:rsidR="002A3BAD" w:rsidRPr="002A3BAD" w:rsidRDefault="002A3BAD" w:rsidP="00D74B7A">
      <w:pPr>
        <w:spacing w:line="360" w:lineRule="auto"/>
        <w:ind w:leftChars="199" w:left="1447" w:hangingChars="488" w:hanging="1029"/>
        <w:rPr>
          <w:rFonts w:ascii="微软雅黑" w:hAnsi="微软雅黑"/>
        </w:rPr>
      </w:pPr>
      <w:r w:rsidRPr="002A3BAD">
        <w:rPr>
          <w:rFonts w:ascii="微软雅黑" w:hAnsi="微软雅黑" w:hint="eastAsia"/>
          <w:b/>
        </w:rPr>
        <w:t>节目查询：</w:t>
      </w:r>
      <w:r w:rsidRPr="002A3BAD">
        <w:rPr>
          <w:rFonts w:ascii="微软雅黑" w:hAnsi="微软雅黑" w:hint="eastAsia"/>
        </w:rPr>
        <w:t>查询指定电视台指定日期节目，查询指定电视台指定时间的节目，查询固定节目的播出电视台和时间，接口</w:t>
      </w:r>
      <w:r>
        <w:rPr>
          <w:rFonts w:ascii="微软雅黑" w:hAnsi="微软雅黑" w:hint="eastAsia"/>
        </w:rPr>
        <w:t>由</w:t>
      </w:r>
      <w:r w:rsidRPr="002A3BAD">
        <w:rPr>
          <w:rFonts w:ascii="微软雅黑" w:hAnsi="微软雅黑" w:hint="eastAsia"/>
        </w:rPr>
        <w:t>IPTV</w:t>
      </w:r>
      <w:r w:rsidRPr="002A3BAD">
        <w:rPr>
          <w:rFonts w:ascii="微软雅黑" w:hAnsi="微软雅黑" w:hint="eastAsia"/>
        </w:rPr>
        <w:t>提供</w:t>
      </w:r>
    </w:p>
    <w:p w14:paraId="769BC6A2" w14:textId="77777777" w:rsidR="002A3BAD" w:rsidRPr="00DC419A" w:rsidRDefault="002A3BAD" w:rsidP="00DC419A">
      <w:pPr>
        <w:spacing w:line="360" w:lineRule="auto"/>
        <w:ind w:firstLine="420"/>
        <w:rPr>
          <w:rFonts w:ascii="微软雅黑" w:hAnsi="微软雅黑"/>
        </w:rPr>
      </w:pPr>
    </w:p>
    <w:p w14:paraId="3E761469" w14:textId="77777777" w:rsidR="00561D27" w:rsidRPr="003B1A3D" w:rsidRDefault="00FF0FCA" w:rsidP="00946D7B">
      <w:pPr>
        <w:pStyle w:val="1"/>
      </w:pPr>
      <w:bookmarkStart w:id="10" w:name="_Toc341456846"/>
      <w:r w:rsidRPr="003B1A3D">
        <w:rPr>
          <w:rFonts w:hint="eastAsia"/>
        </w:rPr>
        <w:t>项目实施</w:t>
      </w:r>
      <w:bookmarkEnd w:id="10"/>
    </w:p>
    <w:p w14:paraId="52F9DE67" w14:textId="77777777" w:rsidR="004F1D25" w:rsidRPr="004F1D25" w:rsidRDefault="004F1D25" w:rsidP="004F1D25">
      <w:pPr>
        <w:pStyle w:val="2"/>
      </w:pPr>
      <w:bookmarkStart w:id="11" w:name="_Toc341456847"/>
      <w:r w:rsidRPr="004F1D25">
        <w:rPr>
          <w:rFonts w:hint="eastAsia"/>
        </w:rPr>
        <w:t>工作任务</w:t>
      </w:r>
      <w:bookmarkEnd w:id="11"/>
    </w:p>
    <w:p w14:paraId="56D60296" w14:textId="77777777" w:rsidR="004F1D25" w:rsidRDefault="004F1D25" w:rsidP="004F1D25">
      <w:pPr>
        <w:pStyle w:val="a2"/>
        <w:ind w:firstLineChars="0" w:firstLine="0"/>
      </w:pPr>
    </w:p>
    <w:p w14:paraId="6B2E2748" w14:textId="0501AA07" w:rsidR="00FF0FCA" w:rsidRDefault="00FF0FCA" w:rsidP="00FF0FCA">
      <w:pPr>
        <w:pStyle w:val="a2"/>
      </w:pPr>
      <w:r>
        <w:rPr>
          <w:rFonts w:hint="eastAsia"/>
        </w:rPr>
        <w:t>此次采用为</w:t>
      </w:r>
      <w:r w:rsidR="00E74CEB">
        <w:rPr>
          <w:rFonts w:hint="eastAsia"/>
        </w:rPr>
        <w:t>IPTV</w:t>
      </w:r>
      <w:r w:rsidR="008E022D">
        <w:rPr>
          <w:rFonts w:hint="eastAsia"/>
        </w:rPr>
        <w:t>定制语音操控服务，具体的</w:t>
      </w:r>
      <w:r>
        <w:rPr>
          <w:rFonts w:hint="eastAsia"/>
        </w:rPr>
        <w:t>内容包括：</w:t>
      </w:r>
    </w:p>
    <w:p w14:paraId="49954C47" w14:textId="75837599" w:rsidR="00FF0FCA" w:rsidRDefault="00FF0FCA" w:rsidP="00FF0FCA">
      <w:pPr>
        <w:pStyle w:val="a2"/>
        <w:numPr>
          <w:ilvl w:val="0"/>
          <w:numId w:val="14"/>
        </w:numPr>
        <w:ind w:firstLineChars="0"/>
      </w:pPr>
      <w:r w:rsidRPr="00F111D7">
        <w:rPr>
          <w:rFonts w:hint="eastAsia"/>
          <w:b/>
          <w:u w:val="single"/>
        </w:rPr>
        <w:t>任务</w:t>
      </w:r>
      <w:r w:rsidR="00FB1B7F">
        <w:rPr>
          <w:rFonts w:hint="eastAsia"/>
          <w:b/>
          <w:u w:val="single"/>
        </w:rPr>
        <w:t>1</w:t>
      </w:r>
      <w:r w:rsidRPr="00F111D7">
        <w:rPr>
          <w:rFonts w:hint="eastAsia"/>
          <w:b/>
          <w:u w:val="single"/>
        </w:rPr>
        <w:t>：</w:t>
      </w:r>
      <w:r w:rsidR="009827CB">
        <w:rPr>
          <w:rFonts w:hint="eastAsia"/>
          <w:b/>
          <w:u w:val="single"/>
        </w:rPr>
        <w:t>现有手机</w:t>
      </w:r>
      <w:proofErr w:type="gramStart"/>
      <w:r w:rsidR="009827CB">
        <w:rPr>
          <w:rFonts w:hint="eastAsia"/>
          <w:b/>
          <w:u w:val="single"/>
        </w:rPr>
        <w:t>端增加</w:t>
      </w:r>
      <w:proofErr w:type="gramEnd"/>
      <w:r w:rsidR="000E4C6F" w:rsidRPr="00F111D7">
        <w:rPr>
          <w:rFonts w:hint="eastAsia"/>
          <w:b/>
          <w:u w:val="single"/>
        </w:rPr>
        <w:t>语音智能的支持。</w:t>
      </w:r>
      <w:r w:rsidR="00AC259F">
        <w:rPr>
          <w:rFonts w:hint="eastAsia"/>
        </w:rPr>
        <w:t>通过相应的</w:t>
      </w:r>
      <w:r w:rsidR="004D102F">
        <w:rPr>
          <w:rFonts w:hint="eastAsia"/>
        </w:rPr>
        <w:t>手机版本</w:t>
      </w:r>
      <w:proofErr w:type="spellStart"/>
      <w:r w:rsidR="00AC259F">
        <w:rPr>
          <w:rFonts w:hint="eastAsia"/>
        </w:rPr>
        <w:t>sdk</w:t>
      </w:r>
      <w:proofErr w:type="spellEnd"/>
      <w:r>
        <w:rPr>
          <w:rFonts w:hint="eastAsia"/>
        </w:rPr>
        <w:t>将小</w:t>
      </w:r>
      <w:r w:rsidR="001F2432">
        <w:rPr>
          <w:rFonts w:hint="eastAsia"/>
        </w:rPr>
        <w:t>i</w:t>
      </w:r>
      <w:r>
        <w:rPr>
          <w:rFonts w:hint="eastAsia"/>
        </w:rPr>
        <w:t>的语音识别</w:t>
      </w:r>
      <w:r w:rsidR="00AC259F">
        <w:rPr>
          <w:rFonts w:hint="eastAsia"/>
        </w:rPr>
        <w:t>、语音合成、语义理解，智能</w:t>
      </w:r>
      <w:proofErr w:type="gramStart"/>
      <w:r w:rsidR="00AC259F">
        <w:rPr>
          <w:rFonts w:hint="eastAsia"/>
        </w:rPr>
        <w:t>交互等</w:t>
      </w:r>
      <w:proofErr w:type="gramEnd"/>
      <w:r w:rsidR="00AC259F">
        <w:rPr>
          <w:rFonts w:hint="eastAsia"/>
        </w:rPr>
        <w:t>功能增加到客户端</w:t>
      </w:r>
      <w:r>
        <w:rPr>
          <w:rFonts w:hint="eastAsia"/>
        </w:rPr>
        <w:t>，</w:t>
      </w:r>
      <w:r w:rsidR="00E96B10">
        <w:rPr>
          <w:rFonts w:hint="eastAsia"/>
        </w:rPr>
        <w:t>以便为手机客户端增加语音智能控制</w:t>
      </w:r>
      <w:r w:rsidR="00AC259F">
        <w:rPr>
          <w:rFonts w:hint="eastAsia"/>
        </w:rPr>
        <w:t>功能。</w:t>
      </w:r>
      <w:r w:rsidR="00AC259F">
        <w:rPr>
          <w:rFonts w:hint="eastAsia"/>
        </w:rPr>
        <w:t xml:space="preserve"> </w:t>
      </w:r>
    </w:p>
    <w:p w14:paraId="7F9C1EA6" w14:textId="533F5F2B" w:rsidR="00523B09" w:rsidRPr="00523B09" w:rsidRDefault="00523B09" w:rsidP="00FF0FCA">
      <w:pPr>
        <w:pStyle w:val="a2"/>
        <w:numPr>
          <w:ilvl w:val="0"/>
          <w:numId w:val="14"/>
        </w:numPr>
        <w:ind w:firstLineChars="0"/>
      </w:pPr>
      <w:r>
        <w:rPr>
          <w:rFonts w:hint="eastAsia"/>
          <w:b/>
          <w:u w:val="single"/>
        </w:rPr>
        <w:t>任务</w:t>
      </w:r>
      <w:r w:rsidR="00FB1B7F">
        <w:rPr>
          <w:rFonts w:hint="eastAsia"/>
          <w:b/>
          <w:u w:val="single"/>
        </w:rPr>
        <w:t>2</w:t>
      </w:r>
      <w:r>
        <w:rPr>
          <w:rFonts w:hint="eastAsia"/>
          <w:b/>
          <w:u w:val="single"/>
        </w:rPr>
        <w:t>：知识和服务二次开发</w:t>
      </w:r>
      <w:r>
        <w:rPr>
          <w:rFonts w:hint="eastAsia"/>
        </w:rPr>
        <w:t>：根据业务内容开发语法文件训练识别引擎，提高识别效果，</w:t>
      </w:r>
      <w:r w:rsidR="008E022D">
        <w:rPr>
          <w:rFonts w:hint="eastAsia"/>
        </w:rPr>
        <w:t>协商制定语音操作指令库，</w:t>
      </w:r>
      <w:r w:rsidR="0046714C">
        <w:rPr>
          <w:rFonts w:hint="eastAsia"/>
        </w:rPr>
        <w:t>整理相关指令，</w:t>
      </w:r>
      <w:r w:rsidR="008E022D">
        <w:rPr>
          <w:rFonts w:hint="eastAsia"/>
        </w:rPr>
        <w:t>对接</w:t>
      </w:r>
      <w:r w:rsidR="008E022D">
        <w:rPr>
          <w:rFonts w:hint="eastAsia"/>
        </w:rPr>
        <w:t>EPG</w:t>
      </w:r>
      <w:r w:rsidR="008E022D">
        <w:rPr>
          <w:rFonts w:hint="eastAsia"/>
        </w:rPr>
        <w:t>信息，</w:t>
      </w:r>
      <w:r w:rsidR="00AC259F">
        <w:rPr>
          <w:rFonts w:hint="eastAsia"/>
        </w:rPr>
        <w:t>并</w:t>
      </w:r>
      <w:r>
        <w:rPr>
          <w:rFonts w:hint="eastAsia"/>
        </w:rPr>
        <w:t>维护</w:t>
      </w:r>
      <w:r w:rsidR="00AC259F">
        <w:rPr>
          <w:rFonts w:hint="eastAsia"/>
        </w:rPr>
        <w:t>整理</w:t>
      </w:r>
      <w:r>
        <w:rPr>
          <w:rFonts w:hint="eastAsia"/>
        </w:rPr>
        <w:t>后台相关知识库等。</w:t>
      </w:r>
    </w:p>
    <w:p w14:paraId="2350C4DC" w14:textId="0E71ECED" w:rsidR="00FF0FCA" w:rsidRPr="00791B9C" w:rsidRDefault="006364B7" w:rsidP="00FF0FCA">
      <w:pPr>
        <w:pStyle w:val="a2"/>
        <w:numPr>
          <w:ilvl w:val="0"/>
          <w:numId w:val="14"/>
        </w:numPr>
        <w:ind w:firstLineChars="0"/>
      </w:pPr>
      <w:r>
        <w:rPr>
          <w:rFonts w:hint="eastAsia"/>
          <w:b/>
          <w:u w:val="single"/>
        </w:rPr>
        <w:t>任务</w:t>
      </w:r>
      <w:r w:rsidR="00FB1B7F">
        <w:rPr>
          <w:rFonts w:hint="eastAsia"/>
          <w:b/>
          <w:u w:val="single"/>
        </w:rPr>
        <w:t>3</w:t>
      </w:r>
      <w:r w:rsidR="00FF0FCA">
        <w:rPr>
          <w:rFonts w:hint="eastAsia"/>
          <w:b/>
          <w:u w:val="single"/>
        </w:rPr>
        <w:t>：</w:t>
      </w:r>
      <w:r w:rsidR="00523B09">
        <w:rPr>
          <w:rFonts w:hint="eastAsia"/>
          <w:b/>
          <w:u w:val="single"/>
        </w:rPr>
        <w:t>机顶盒内</w:t>
      </w:r>
      <w:proofErr w:type="gramStart"/>
      <w:r w:rsidR="00523B09">
        <w:rPr>
          <w:rFonts w:hint="eastAsia"/>
          <w:b/>
          <w:u w:val="single"/>
        </w:rPr>
        <w:t>嵌</w:t>
      </w:r>
      <w:proofErr w:type="gramEnd"/>
      <w:r w:rsidR="00523B09">
        <w:rPr>
          <w:rFonts w:hint="eastAsia"/>
          <w:b/>
          <w:u w:val="single"/>
        </w:rPr>
        <w:t>语音智能组件开发</w:t>
      </w:r>
      <w:r w:rsidR="00FF0FCA">
        <w:rPr>
          <w:rFonts w:hint="eastAsia"/>
        </w:rPr>
        <w:t>：</w:t>
      </w:r>
      <w:r w:rsidR="00523B09">
        <w:rPr>
          <w:rFonts w:hint="eastAsia"/>
        </w:rPr>
        <w:t>后续</w:t>
      </w:r>
      <w:proofErr w:type="gramStart"/>
      <w:r w:rsidR="00523B09">
        <w:rPr>
          <w:rFonts w:hint="eastAsia"/>
        </w:rPr>
        <w:t>高端机</w:t>
      </w:r>
      <w:proofErr w:type="gramEnd"/>
      <w:r w:rsidR="00523B09">
        <w:rPr>
          <w:rFonts w:hint="eastAsia"/>
        </w:rPr>
        <w:t>顶盒内开发</w:t>
      </w:r>
      <w:proofErr w:type="gramStart"/>
      <w:r w:rsidR="00523B09">
        <w:rPr>
          <w:rFonts w:hint="eastAsia"/>
        </w:rPr>
        <w:t>一</w:t>
      </w:r>
      <w:proofErr w:type="gramEnd"/>
      <w:r w:rsidR="00523B09">
        <w:rPr>
          <w:rFonts w:hint="eastAsia"/>
        </w:rPr>
        <w:t>组件用于通过语音直接操控机顶盒相关功能</w:t>
      </w:r>
      <w:r w:rsidR="00FF0FCA">
        <w:rPr>
          <w:rFonts w:hint="eastAsia"/>
        </w:rPr>
        <w:t>。</w:t>
      </w:r>
      <w:r w:rsidR="00D74B7A">
        <w:rPr>
          <w:rFonts w:hint="eastAsia"/>
        </w:rPr>
        <w:t>(</w:t>
      </w:r>
      <w:r w:rsidR="00D74B7A">
        <w:rPr>
          <w:rFonts w:hint="eastAsia"/>
        </w:rPr>
        <w:t>后期</w:t>
      </w:r>
      <w:r w:rsidR="00D74B7A">
        <w:rPr>
          <w:rFonts w:hint="eastAsia"/>
        </w:rPr>
        <w:t>)</w:t>
      </w:r>
    </w:p>
    <w:p w14:paraId="1DAA7DE7" w14:textId="77777777" w:rsidR="00A25CD9" w:rsidRDefault="00A25CD9" w:rsidP="00C46AF2">
      <w:pPr>
        <w:pStyle w:val="a1"/>
        <w:ind w:firstLine="0"/>
        <w:jc w:val="both"/>
      </w:pPr>
      <w:bookmarkStart w:id="12" w:name="OLE_LINK1"/>
      <w:bookmarkStart w:id="13" w:name="OLE_LINK2"/>
    </w:p>
    <w:p w14:paraId="30ACD0E0" w14:textId="77777777" w:rsidR="00A25CD9" w:rsidRDefault="00A25CD9" w:rsidP="00C46AF2">
      <w:pPr>
        <w:pStyle w:val="a1"/>
        <w:ind w:firstLine="0"/>
        <w:jc w:val="both"/>
      </w:pPr>
    </w:p>
    <w:p w14:paraId="75D8C47A" w14:textId="61E98254" w:rsidR="00A25CD9" w:rsidRPr="00DB6FE0" w:rsidRDefault="00A25CD9" w:rsidP="00C46AF2">
      <w:pPr>
        <w:pStyle w:val="a1"/>
        <w:ind w:firstLine="0"/>
        <w:jc w:val="both"/>
      </w:pPr>
    </w:p>
    <w:p w14:paraId="4DC12BFE" w14:textId="02201EFF" w:rsidR="00F6279D" w:rsidRDefault="00060847" w:rsidP="00946D7B">
      <w:pPr>
        <w:pStyle w:val="1"/>
        <w:numPr>
          <w:ilvl w:val="0"/>
          <w:numId w:val="0"/>
        </w:numPr>
        <w:ind w:left="425"/>
      </w:pPr>
      <w:bookmarkStart w:id="14" w:name="_Toc341456848"/>
      <w:r>
        <w:rPr>
          <w:rFonts w:hint="eastAsia"/>
        </w:rPr>
        <w:lastRenderedPageBreak/>
        <w:t>附件一：</w:t>
      </w:r>
      <w:r w:rsidR="004C322C">
        <w:rPr>
          <w:rFonts w:hint="eastAsia"/>
        </w:rPr>
        <w:t>服务器</w:t>
      </w:r>
      <w:r w:rsidR="003302FF">
        <w:rPr>
          <w:rFonts w:hint="eastAsia"/>
        </w:rPr>
        <w:t>相关说明</w:t>
      </w:r>
      <w:bookmarkEnd w:id="14"/>
    </w:p>
    <w:bookmarkEnd w:id="12"/>
    <w:bookmarkEnd w:id="13"/>
    <w:p w14:paraId="06C17D47" w14:textId="77777777" w:rsidR="003D691B" w:rsidRDefault="003D691B" w:rsidP="00F476C6">
      <w:pPr>
        <w:pStyle w:val="a2"/>
        <w:numPr>
          <w:ilvl w:val="0"/>
          <w:numId w:val="16"/>
        </w:numPr>
        <w:ind w:firstLineChars="0"/>
      </w:pPr>
      <w:r>
        <w:rPr>
          <w:rFonts w:hint="eastAsia"/>
        </w:rPr>
        <w:t>小</w:t>
      </w:r>
      <w:r w:rsidR="00954616">
        <w:rPr>
          <w:rFonts w:hint="eastAsia"/>
        </w:rPr>
        <w:t>i</w:t>
      </w:r>
      <w:r>
        <w:rPr>
          <w:rFonts w:hint="eastAsia"/>
        </w:rPr>
        <w:t>语音服务器由语音识别服务器</w:t>
      </w:r>
      <w:r>
        <w:rPr>
          <w:rFonts w:hint="eastAsia"/>
        </w:rPr>
        <w:t>+</w:t>
      </w:r>
      <w:r>
        <w:rPr>
          <w:rFonts w:hint="eastAsia"/>
        </w:rPr>
        <w:t>语音合成服务器</w:t>
      </w:r>
      <w:r>
        <w:rPr>
          <w:rFonts w:hint="eastAsia"/>
        </w:rPr>
        <w:t>+</w:t>
      </w:r>
      <w:r>
        <w:rPr>
          <w:rFonts w:hint="eastAsia"/>
        </w:rPr>
        <w:t>语义理解服务器</w:t>
      </w:r>
      <w:r>
        <w:rPr>
          <w:rFonts w:hint="eastAsia"/>
        </w:rPr>
        <w:t>+</w:t>
      </w:r>
      <w:r>
        <w:rPr>
          <w:rFonts w:hint="eastAsia"/>
        </w:rPr>
        <w:t>数据库服务器组成，考虑系统的健壮性和稳定性，后三类服务器都采用双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的方式（测试时可单机）</w:t>
      </w:r>
    </w:p>
    <w:p w14:paraId="47EFC3A4" w14:textId="77777777" w:rsidR="00CD5970" w:rsidRDefault="00F476C6" w:rsidP="006B7AA1">
      <w:pPr>
        <w:pStyle w:val="a2"/>
        <w:numPr>
          <w:ilvl w:val="0"/>
          <w:numId w:val="16"/>
        </w:numPr>
        <w:ind w:firstLineChars="0"/>
      </w:pPr>
      <w:r>
        <w:rPr>
          <w:rFonts w:hint="eastAsia"/>
        </w:rPr>
        <w:t>语音是电视机操控中的辅助手段，因此一般采用</w:t>
      </w:r>
      <w:r>
        <w:rPr>
          <w:rFonts w:hint="eastAsia"/>
        </w:rPr>
        <w:t>&lt;5%</w:t>
      </w:r>
      <w:r>
        <w:rPr>
          <w:rFonts w:hint="eastAsia"/>
        </w:rPr>
        <w:t>的</w:t>
      </w:r>
      <w:r w:rsidR="00F56CA9">
        <w:rPr>
          <w:rFonts w:hint="eastAsia"/>
        </w:rPr>
        <w:t>使用率来计算服务器配置</w:t>
      </w:r>
      <w:r w:rsidR="00C83D6F">
        <w:rPr>
          <w:rFonts w:hint="eastAsia"/>
        </w:rPr>
        <w:t>。因此，</w:t>
      </w:r>
      <w:proofErr w:type="gramStart"/>
      <w:r w:rsidR="00C83D6F">
        <w:rPr>
          <w:rFonts w:hint="eastAsia"/>
        </w:rPr>
        <w:t>若开放</w:t>
      </w:r>
      <w:proofErr w:type="gramEnd"/>
      <w:r w:rsidR="00C83D6F">
        <w:rPr>
          <w:rFonts w:hint="eastAsia"/>
        </w:rPr>
        <w:t>的用户数为</w:t>
      </w:r>
      <w:r w:rsidR="007A4F41">
        <w:rPr>
          <w:rFonts w:hint="eastAsia"/>
        </w:rPr>
        <w:t>4</w:t>
      </w:r>
      <w:r w:rsidR="00C83D6F">
        <w:rPr>
          <w:rFonts w:hint="eastAsia"/>
        </w:rPr>
        <w:t>万，则</w:t>
      </w:r>
      <w:r w:rsidR="006C6A71">
        <w:rPr>
          <w:rFonts w:hint="eastAsia"/>
        </w:rPr>
        <w:t>服务器需配置</w:t>
      </w:r>
      <w:r w:rsidR="007A4F41">
        <w:rPr>
          <w:rFonts w:hint="eastAsia"/>
        </w:rPr>
        <w:t>4</w:t>
      </w:r>
      <w:r w:rsidR="00D46F5E">
        <w:rPr>
          <w:rFonts w:hint="eastAsia"/>
        </w:rPr>
        <w:t>万</w:t>
      </w:r>
      <w:r w:rsidR="00D46F5E">
        <w:rPr>
          <w:rFonts w:hint="eastAsia"/>
        </w:rPr>
        <w:t>*5%=</w:t>
      </w:r>
      <w:r w:rsidR="009173C1">
        <w:rPr>
          <w:rFonts w:hint="eastAsia"/>
        </w:rPr>
        <w:t>2</w:t>
      </w:r>
      <w:r w:rsidR="007A4F41">
        <w:rPr>
          <w:rFonts w:hint="eastAsia"/>
        </w:rPr>
        <w:t>0</w:t>
      </w:r>
      <w:r w:rsidR="006C6A71">
        <w:rPr>
          <w:rFonts w:hint="eastAsia"/>
        </w:rPr>
        <w:t>00</w:t>
      </w:r>
      <w:r w:rsidR="006C6A71">
        <w:rPr>
          <w:rFonts w:hint="eastAsia"/>
        </w:rPr>
        <w:t>用户并发量，针对</w:t>
      </w:r>
      <w:r w:rsidR="006C6A71" w:rsidRPr="006C6A71">
        <w:rPr>
          <w:rFonts w:hint="eastAsia"/>
          <w:b/>
          <w:u w:val="single"/>
        </w:rPr>
        <w:t>限定领域</w:t>
      </w:r>
      <w:r w:rsidR="006C6A71">
        <w:rPr>
          <w:rFonts w:hint="eastAsia"/>
          <w:b/>
          <w:u w:val="single"/>
        </w:rPr>
        <w:t>（注意，目前的操控和定向的查询属限定领域，若非限定领域，服务器语音识别并发数会急剧下降）</w:t>
      </w:r>
      <w:r w:rsidR="00237562" w:rsidRPr="00D437E6">
        <w:rPr>
          <w:rFonts w:hint="eastAsia"/>
        </w:rPr>
        <w:t>，</w:t>
      </w:r>
      <w:r w:rsidR="009D0CFC">
        <w:rPr>
          <w:rFonts w:hint="eastAsia"/>
        </w:rPr>
        <w:t>每台服务器可</w:t>
      </w:r>
      <w:r w:rsidR="00493038">
        <w:rPr>
          <w:rFonts w:hint="eastAsia"/>
        </w:rPr>
        <w:t>支撑</w:t>
      </w:r>
      <w:r w:rsidR="009D0CFC">
        <w:rPr>
          <w:rFonts w:hint="eastAsia"/>
        </w:rPr>
        <w:t>150/200</w:t>
      </w:r>
      <w:r w:rsidR="009D0CFC">
        <w:rPr>
          <w:rFonts w:hint="eastAsia"/>
        </w:rPr>
        <w:t>个并发流</w:t>
      </w:r>
      <w:r w:rsidR="006B7AA1">
        <w:rPr>
          <w:rFonts w:hint="eastAsia"/>
        </w:rPr>
        <w:t>。</w:t>
      </w:r>
    </w:p>
    <w:p w14:paraId="543142EB" w14:textId="77777777" w:rsidR="002D7F79" w:rsidRDefault="002D7F79">
      <w:pPr>
        <w:widowControl/>
        <w:jc w:val="left"/>
      </w:pPr>
    </w:p>
    <w:sectPr w:rsidR="002D7F79" w:rsidSect="0082285A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BB070A" w14:textId="77777777" w:rsidR="00423AEE" w:rsidRDefault="00423AEE">
      <w:r>
        <w:separator/>
      </w:r>
    </w:p>
  </w:endnote>
  <w:endnote w:type="continuationSeparator" w:id="0">
    <w:p w14:paraId="220A8D94" w14:textId="77777777" w:rsidR="00423AEE" w:rsidRDefault="00423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61A26" w14:textId="77777777" w:rsidR="001F1525" w:rsidRDefault="001F1525" w:rsidP="005D1D52">
    <w:pPr>
      <w:pStyle w:val="af3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6D95E284" w14:textId="77777777" w:rsidR="001F1525" w:rsidRDefault="001F1525" w:rsidP="005D1D52">
    <w:pPr>
      <w:pStyle w:val="af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4C802" w14:textId="77777777" w:rsidR="001F1525" w:rsidRPr="00BF30A6" w:rsidRDefault="001F1525" w:rsidP="00637E61">
    <w:pPr>
      <w:pStyle w:val="af3"/>
      <w:ind w:right="360"/>
      <w:jc w:val="both"/>
      <w:rPr>
        <w:u w:val="single"/>
      </w:rPr>
    </w:pPr>
    <w:r w:rsidRPr="00BF30A6">
      <w:rPr>
        <w:rFonts w:hint="eastAsia"/>
        <w:u w:val="single"/>
      </w:rPr>
      <w:t xml:space="preserve">                                                                                            </w:t>
    </w:r>
  </w:p>
  <w:p w14:paraId="4959AE6C" w14:textId="77777777" w:rsidR="001F1525" w:rsidRPr="00BF30A6" w:rsidRDefault="001F1525" w:rsidP="00637E61">
    <w:pPr>
      <w:pStyle w:val="af3"/>
      <w:ind w:right="360"/>
      <w:jc w:val="both"/>
      <w:rPr>
        <w:color w:val="808080"/>
      </w:rPr>
    </w:pPr>
    <w:r w:rsidRPr="00BF30A6">
      <w:rPr>
        <w:rFonts w:hint="eastAsia"/>
        <w:color w:val="808080"/>
      </w:rPr>
      <w:t>联系电话：</w:t>
    </w:r>
    <w:r w:rsidRPr="00BF30A6">
      <w:rPr>
        <w:rFonts w:hint="eastAsia"/>
        <w:color w:val="808080"/>
      </w:rPr>
      <w:t xml:space="preserve"> 86-21-</w:t>
    </w:r>
    <w:r>
      <w:rPr>
        <w:rFonts w:hint="eastAsia"/>
        <w:color w:val="808080"/>
      </w:rPr>
      <w:t>39518971</w:t>
    </w:r>
    <w:r w:rsidRPr="00BF30A6">
      <w:rPr>
        <w:rFonts w:hint="eastAsia"/>
        <w:color w:val="808080"/>
      </w:rPr>
      <w:t xml:space="preserve">                            </w:t>
    </w:r>
  </w:p>
  <w:p w14:paraId="108539D5" w14:textId="77777777" w:rsidR="001F1525" w:rsidRDefault="001F1525" w:rsidP="00BF30A6">
    <w:pPr>
      <w:pStyle w:val="af3"/>
      <w:ind w:right="360"/>
      <w:jc w:val="both"/>
    </w:pPr>
    <w:r w:rsidRPr="00BF30A6">
      <w:rPr>
        <w:rFonts w:hint="eastAsia"/>
        <w:color w:val="808080"/>
      </w:rPr>
      <w:t>联系地址：</w:t>
    </w:r>
    <w:r w:rsidRPr="00BF30A6">
      <w:rPr>
        <w:rFonts w:hint="eastAsia"/>
        <w:color w:val="808080"/>
      </w:rPr>
      <w:t xml:space="preserve"> </w:t>
    </w:r>
    <w:r>
      <w:rPr>
        <w:rFonts w:hint="eastAsia"/>
        <w:color w:val="808080"/>
      </w:rPr>
      <w:t>上海市金沙江西路</w:t>
    </w:r>
    <w:r>
      <w:rPr>
        <w:rFonts w:hint="eastAsia"/>
        <w:color w:val="808080"/>
      </w:rPr>
      <w:t>1555</w:t>
    </w:r>
    <w:r>
      <w:rPr>
        <w:rFonts w:hint="eastAsia"/>
        <w:color w:val="808080"/>
      </w:rPr>
      <w:t>弄</w:t>
    </w:r>
    <w:r>
      <w:rPr>
        <w:rFonts w:hint="eastAsia"/>
        <w:color w:val="808080"/>
      </w:rPr>
      <w:t>398</w:t>
    </w:r>
    <w:r>
      <w:rPr>
        <w:rFonts w:hint="eastAsia"/>
        <w:color w:val="808080"/>
      </w:rPr>
      <w:t>号</w:t>
    </w:r>
    <w:r>
      <w:rPr>
        <w:rFonts w:hint="eastAsia"/>
        <w:color w:val="808080"/>
      </w:rPr>
      <w:t xml:space="preserve">8F                            </w:t>
    </w:r>
    <w:r>
      <w:rPr>
        <w:rFonts w:hint="eastAsia"/>
      </w:rPr>
      <w:t>第</w:t>
    </w: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390B10">
      <w:rPr>
        <w:rStyle w:val="af4"/>
        <w:noProof/>
      </w:rPr>
      <w:t>5</w:t>
    </w:r>
    <w:r>
      <w:rPr>
        <w:rStyle w:val="af4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Style w:val="af4"/>
      </w:rPr>
      <w:fldChar w:fldCharType="begin"/>
    </w:r>
    <w:r>
      <w:rPr>
        <w:rStyle w:val="af4"/>
      </w:rPr>
      <w:instrText xml:space="preserve"> NUMPAGES </w:instrText>
    </w:r>
    <w:r>
      <w:rPr>
        <w:rStyle w:val="af4"/>
      </w:rPr>
      <w:fldChar w:fldCharType="separate"/>
    </w:r>
    <w:r w:rsidR="00390B10">
      <w:rPr>
        <w:rStyle w:val="af4"/>
        <w:noProof/>
      </w:rPr>
      <w:t>8</w:t>
    </w:r>
    <w:r>
      <w:rPr>
        <w:rStyle w:val="af4"/>
      </w:rPr>
      <w:fldChar w:fldCharType="end"/>
    </w:r>
    <w:r>
      <w:rPr>
        <w:rFonts w:hint="eastAsia"/>
      </w:rPr>
      <w:t>页</w:t>
    </w:r>
  </w:p>
  <w:p w14:paraId="620856A0" w14:textId="77777777" w:rsidR="001F1525" w:rsidRPr="00CC0B66" w:rsidRDefault="001F1525" w:rsidP="00637E61">
    <w:pPr>
      <w:pStyle w:val="af3"/>
      <w:ind w:right="36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7B488" w14:textId="77777777" w:rsidR="00423AEE" w:rsidRDefault="00423AEE">
      <w:r>
        <w:separator/>
      </w:r>
    </w:p>
  </w:footnote>
  <w:footnote w:type="continuationSeparator" w:id="0">
    <w:p w14:paraId="29D223BC" w14:textId="77777777" w:rsidR="00423AEE" w:rsidRDefault="00423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4EB7C" w14:textId="77777777" w:rsidR="001F1525" w:rsidRDefault="001F1525">
    <w:pPr>
      <w:pStyle w:val="af5"/>
    </w:pPr>
    <w:r>
      <w:rPr>
        <w:rFonts w:hint="eastAsia"/>
        <w:noProof/>
      </w:rPr>
      <w:drawing>
        <wp:inline distT="0" distB="0" distL="0" distR="0" wp14:anchorId="1D628E88" wp14:editId="6902C1E2">
          <wp:extent cx="914286" cy="333333"/>
          <wp:effectExtent l="0" t="0" r="635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文字LOGO2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286" cy="3333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ab/>
    </w:r>
    <w:r>
      <w:tab/>
    </w:r>
    <w:r>
      <w:rPr>
        <w:rFonts w:hint="eastAsia"/>
      </w:rPr>
      <w:t>智能机器人中国第一品牌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028DF9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6E833C4"/>
    <w:multiLevelType w:val="hybridMultilevel"/>
    <w:tmpl w:val="4D925B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C81DF0"/>
    <w:multiLevelType w:val="multilevel"/>
    <w:tmpl w:val="7A00E07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6B03C3"/>
    <w:multiLevelType w:val="hybridMultilevel"/>
    <w:tmpl w:val="E3A8553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5321F0"/>
    <w:multiLevelType w:val="multilevel"/>
    <w:tmpl w:val="92EAB49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877938"/>
    <w:multiLevelType w:val="hybridMultilevel"/>
    <w:tmpl w:val="92EAB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306006"/>
    <w:multiLevelType w:val="hybridMultilevel"/>
    <w:tmpl w:val="1B68E5A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1F392E"/>
    <w:multiLevelType w:val="hybridMultilevel"/>
    <w:tmpl w:val="C26C21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7E93E54"/>
    <w:multiLevelType w:val="hybridMultilevel"/>
    <w:tmpl w:val="92EAB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67C6861"/>
    <w:multiLevelType w:val="multilevel"/>
    <w:tmpl w:val="168C48F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黑体" w:eastAsia="黑体" w:hint="eastAsia"/>
        <w:b w:val="0"/>
        <w:i w:val="0"/>
        <w:sz w:val="32"/>
        <w:effect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1004"/>
        </w:tabs>
        <w:ind w:left="284" w:firstLine="0"/>
      </w:pPr>
      <w:rPr>
        <w:rFonts w:ascii="黑体" w:eastAsia="黑体" w:hint="eastAsia"/>
        <w:b w:val="0"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ascii="黑体" w:eastAsia="黑体" w:hint="eastAsia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lvlRestart w:val="1"/>
      <w:pStyle w:val="5"/>
      <w:lvlText w:val="图表 %1-%5："/>
      <w:lvlJc w:val="left"/>
      <w:pPr>
        <w:tabs>
          <w:tab w:val="num" w:pos="1080"/>
        </w:tabs>
        <w:ind w:left="0" w:firstLine="0"/>
      </w:pPr>
      <w:rPr>
        <w:rFonts w:ascii="黑体" w:eastAsia="黑体" w:hint="eastAsia"/>
        <w:b/>
        <w:i w:val="0"/>
        <w:sz w:val="18"/>
      </w:rPr>
    </w:lvl>
    <w:lvl w:ilvl="5">
      <w:start w:val="1"/>
      <w:numFmt w:val="decimal"/>
      <w:lvlRestart w:val="1"/>
      <w:pStyle w:val="6"/>
      <w:lvlText w:val="公式 %1-%6："/>
      <w:lvlJc w:val="left"/>
      <w:pPr>
        <w:tabs>
          <w:tab w:val="num" w:pos="1080"/>
        </w:tabs>
        <w:ind w:left="0" w:firstLine="0"/>
      </w:pPr>
      <w:rPr>
        <w:rFonts w:ascii="黑体" w:eastAsia="黑体" w:hint="eastAsia"/>
        <w:b/>
        <w:i w:val="0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6CDD1A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EBF6988"/>
    <w:multiLevelType w:val="hybridMultilevel"/>
    <w:tmpl w:val="CD6C1F8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0F5294A"/>
    <w:multiLevelType w:val="hybridMultilevel"/>
    <w:tmpl w:val="8A1CC5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4B80345"/>
    <w:multiLevelType w:val="multilevel"/>
    <w:tmpl w:val="C13232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黑体" w:eastAsia="黑体" w:hint="eastAsia"/>
        <w:b w:val="0"/>
        <w:i w:val="0"/>
        <w:sz w:val="32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4406"/>
        </w:tabs>
        <w:ind w:left="4253" w:hanging="567"/>
      </w:pPr>
      <w:rPr>
        <w:rFonts w:ascii="黑体" w:eastAsia="黑体" w:hint="eastAsia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ascii="黑体" w:eastAsia="黑体" w:hint="eastAsia"/>
        <w:b w:val="0"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lvlRestart w:val="1"/>
      <w:lvlText w:val="图表 %1-%5："/>
      <w:lvlJc w:val="left"/>
      <w:pPr>
        <w:tabs>
          <w:tab w:val="num" w:pos="1080"/>
        </w:tabs>
        <w:ind w:left="0" w:firstLine="0"/>
      </w:pPr>
      <w:rPr>
        <w:rFonts w:ascii="黑体" w:eastAsia="黑体" w:hint="eastAsia"/>
        <w:b/>
        <w:i w:val="0"/>
        <w:sz w:val="18"/>
      </w:rPr>
    </w:lvl>
    <w:lvl w:ilvl="5">
      <w:start w:val="1"/>
      <w:numFmt w:val="decimal"/>
      <w:lvlRestart w:val="1"/>
      <w:lvlText w:val="公式 %1-%6："/>
      <w:lvlJc w:val="left"/>
      <w:pPr>
        <w:tabs>
          <w:tab w:val="num" w:pos="1080"/>
        </w:tabs>
        <w:ind w:left="0" w:firstLine="0"/>
      </w:pPr>
      <w:rPr>
        <w:rFonts w:ascii="黑体" w:eastAsia="黑体" w:hint="eastAsia"/>
        <w:b/>
        <w:i w:val="0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7510491C"/>
    <w:multiLevelType w:val="hybridMultilevel"/>
    <w:tmpl w:val="EE96915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7D57ED3"/>
    <w:multiLevelType w:val="hybridMultilevel"/>
    <w:tmpl w:val="8F6A64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0"/>
  </w:num>
  <w:num w:numId="8">
    <w:abstractNumId w:val="0"/>
  </w:num>
  <w:num w:numId="9">
    <w:abstractNumId w:val="12"/>
  </w:num>
  <w:num w:numId="10">
    <w:abstractNumId w:val="7"/>
  </w:num>
  <w:num w:numId="11">
    <w:abstractNumId w:val="14"/>
  </w:num>
  <w:num w:numId="12">
    <w:abstractNumId w:val="11"/>
  </w:num>
  <w:num w:numId="13">
    <w:abstractNumId w:val="1"/>
  </w:num>
  <w:num w:numId="14">
    <w:abstractNumId w:val="6"/>
  </w:num>
  <w:num w:numId="15">
    <w:abstractNumId w:val="15"/>
  </w:num>
  <w:num w:numId="16">
    <w:abstractNumId w:val="3"/>
  </w:num>
  <w:num w:numId="17">
    <w:abstractNumId w:val="5"/>
  </w:num>
  <w:num w:numId="18">
    <w:abstractNumId w:val="2"/>
  </w:num>
  <w:num w:numId="19">
    <w:abstractNumId w:val="8"/>
  </w:num>
  <w:num w:numId="20">
    <w:abstractNumId w:val="4"/>
  </w:num>
  <w:num w:numId="21">
    <w:abstractNumId w:val="10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715"/>
    <w:rsid w:val="00000DD0"/>
    <w:rsid w:val="000018E5"/>
    <w:rsid w:val="00002F00"/>
    <w:rsid w:val="000132B4"/>
    <w:rsid w:val="000148D0"/>
    <w:rsid w:val="00023ADE"/>
    <w:rsid w:val="00025044"/>
    <w:rsid w:val="00025E6B"/>
    <w:rsid w:val="000271AC"/>
    <w:rsid w:val="000326F6"/>
    <w:rsid w:val="00032DFD"/>
    <w:rsid w:val="00033F66"/>
    <w:rsid w:val="0004004E"/>
    <w:rsid w:val="00042612"/>
    <w:rsid w:val="000441A0"/>
    <w:rsid w:val="00045E8B"/>
    <w:rsid w:val="00047FB8"/>
    <w:rsid w:val="00050E7B"/>
    <w:rsid w:val="00054981"/>
    <w:rsid w:val="00055FBA"/>
    <w:rsid w:val="00057BD6"/>
    <w:rsid w:val="00060847"/>
    <w:rsid w:val="00066725"/>
    <w:rsid w:val="00067E1B"/>
    <w:rsid w:val="000729E2"/>
    <w:rsid w:val="00074A70"/>
    <w:rsid w:val="00074F62"/>
    <w:rsid w:val="00077258"/>
    <w:rsid w:val="000946D9"/>
    <w:rsid w:val="00095902"/>
    <w:rsid w:val="000A17EF"/>
    <w:rsid w:val="000A1FCB"/>
    <w:rsid w:val="000A3A4A"/>
    <w:rsid w:val="000A535A"/>
    <w:rsid w:val="000A57F8"/>
    <w:rsid w:val="000B4D19"/>
    <w:rsid w:val="000B5BCA"/>
    <w:rsid w:val="000B629B"/>
    <w:rsid w:val="000C1EF2"/>
    <w:rsid w:val="000C37C3"/>
    <w:rsid w:val="000C3884"/>
    <w:rsid w:val="000D0606"/>
    <w:rsid w:val="000D4827"/>
    <w:rsid w:val="000D4CCF"/>
    <w:rsid w:val="000D6D9F"/>
    <w:rsid w:val="000D72B1"/>
    <w:rsid w:val="000D78CA"/>
    <w:rsid w:val="000E08DB"/>
    <w:rsid w:val="000E2AAB"/>
    <w:rsid w:val="000E4C6F"/>
    <w:rsid w:val="000E53D3"/>
    <w:rsid w:val="000E588E"/>
    <w:rsid w:val="000E62F5"/>
    <w:rsid w:val="000F1321"/>
    <w:rsid w:val="000F1A37"/>
    <w:rsid w:val="000F43A9"/>
    <w:rsid w:val="0010050D"/>
    <w:rsid w:val="00101D6D"/>
    <w:rsid w:val="00104D0F"/>
    <w:rsid w:val="001135CF"/>
    <w:rsid w:val="00114C2E"/>
    <w:rsid w:val="00115FEA"/>
    <w:rsid w:val="00116A24"/>
    <w:rsid w:val="00116BFD"/>
    <w:rsid w:val="00116FE6"/>
    <w:rsid w:val="00121F0D"/>
    <w:rsid w:val="00122EAE"/>
    <w:rsid w:val="00123E4F"/>
    <w:rsid w:val="00126380"/>
    <w:rsid w:val="001265FF"/>
    <w:rsid w:val="00126CCB"/>
    <w:rsid w:val="0013146E"/>
    <w:rsid w:val="00133255"/>
    <w:rsid w:val="0013373F"/>
    <w:rsid w:val="00133D16"/>
    <w:rsid w:val="00134DE3"/>
    <w:rsid w:val="00143D38"/>
    <w:rsid w:val="001447F0"/>
    <w:rsid w:val="00144C40"/>
    <w:rsid w:val="001453B3"/>
    <w:rsid w:val="00146C71"/>
    <w:rsid w:val="00146CC2"/>
    <w:rsid w:val="00151F37"/>
    <w:rsid w:val="001577CC"/>
    <w:rsid w:val="00160F2A"/>
    <w:rsid w:val="0016348E"/>
    <w:rsid w:val="001662AC"/>
    <w:rsid w:val="00167701"/>
    <w:rsid w:val="00172B13"/>
    <w:rsid w:val="00173053"/>
    <w:rsid w:val="0017653A"/>
    <w:rsid w:val="001766CE"/>
    <w:rsid w:val="00183739"/>
    <w:rsid w:val="00193279"/>
    <w:rsid w:val="00195320"/>
    <w:rsid w:val="00197D32"/>
    <w:rsid w:val="001A027E"/>
    <w:rsid w:val="001A67BA"/>
    <w:rsid w:val="001A7C87"/>
    <w:rsid w:val="001B3F3D"/>
    <w:rsid w:val="001B7066"/>
    <w:rsid w:val="001B7FCC"/>
    <w:rsid w:val="001C4495"/>
    <w:rsid w:val="001D0C2E"/>
    <w:rsid w:val="001D6B96"/>
    <w:rsid w:val="001D6D6A"/>
    <w:rsid w:val="001E03A2"/>
    <w:rsid w:val="001E2781"/>
    <w:rsid w:val="001E31E3"/>
    <w:rsid w:val="001E3E28"/>
    <w:rsid w:val="001F080B"/>
    <w:rsid w:val="001F0EF2"/>
    <w:rsid w:val="001F1525"/>
    <w:rsid w:val="001F2432"/>
    <w:rsid w:val="001F4B21"/>
    <w:rsid w:val="001F6638"/>
    <w:rsid w:val="00202436"/>
    <w:rsid w:val="00202575"/>
    <w:rsid w:val="00202FA8"/>
    <w:rsid w:val="002036A4"/>
    <w:rsid w:val="002056BC"/>
    <w:rsid w:val="00207D9F"/>
    <w:rsid w:val="002101C9"/>
    <w:rsid w:val="00211EB8"/>
    <w:rsid w:val="00214503"/>
    <w:rsid w:val="0021574D"/>
    <w:rsid w:val="00217177"/>
    <w:rsid w:val="00217212"/>
    <w:rsid w:val="002206D8"/>
    <w:rsid w:val="002218F0"/>
    <w:rsid w:val="00222260"/>
    <w:rsid w:val="00226A8D"/>
    <w:rsid w:val="002318EF"/>
    <w:rsid w:val="00233C8E"/>
    <w:rsid w:val="00237562"/>
    <w:rsid w:val="002401E1"/>
    <w:rsid w:val="002420EC"/>
    <w:rsid w:val="0024265F"/>
    <w:rsid w:val="00247B64"/>
    <w:rsid w:val="0025199B"/>
    <w:rsid w:val="00251F63"/>
    <w:rsid w:val="0025572B"/>
    <w:rsid w:val="00261494"/>
    <w:rsid w:val="002620BD"/>
    <w:rsid w:val="0026440B"/>
    <w:rsid w:val="0026722A"/>
    <w:rsid w:val="00272242"/>
    <w:rsid w:val="002745AE"/>
    <w:rsid w:val="00276300"/>
    <w:rsid w:val="00284D7A"/>
    <w:rsid w:val="002872D1"/>
    <w:rsid w:val="002916AF"/>
    <w:rsid w:val="0029384F"/>
    <w:rsid w:val="00296562"/>
    <w:rsid w:val="00296901"/>
    <w:rsid w:val="002A1656"/>
    <w:rsid w:val="002A2DE1"/>
    <w:rsid w:val="002A3BAD"/>
    <w:rsid w:val="002A3F93"/>
    <w:rsid w:val="002A680D"/>
    <w:rsid w:val="002A6C35"/>
    <w:rsid w:val="002B0A80"/>
    <w:rsid w:val="002B0C9B"/>
    <w:rsid w:val="002B303E"/>
    <w:rsid w:val="002B7EA5"/>
    <w:rsid w:val="002C34A7"/>
    <w:rsid w:val="002D4684"/>
    <w:rsid w:val="002D7F79"/>
    <w:rsid w:val="002E0627"/>
    <w:rsid w:val="002E3232"/>
    <w:rsid w:val="002E67CF"/>
    <w:rsid w:val="002F2A3D"/>
    <w:rsid w:val="002F476C"/>
    <w:rsid w:val="002F71FD"/>
    <w:rsid w:val="002F7BDC"/>
    <w:rsid w:val="00300996"/>
    <w:rsid w:val="0030423F"/>
    <w:rsid w:val="00305C4B"/>
    <w:rsid w:val="00312DF7"/>
    <w:rsid w:val="003178F9"/>
    <w:rsid w:val="00321AF5"/>
    <w:rsid w:val="003227A5"/>
    <w:rsid w:val="00323E41"/>
    <w:rsid w:val="003255A4"/>
    <w:rsid w:val="003261C6"/>
    <w:rsid w:val="003302FF"/>
    <w:rsid w:val="003315DD"/>
    <w:rsid w:val="00333D44"/>
    <w:rsid w:val="0033584B"/>
    <w:rsid w:val="00336204"/>
    <w:rsid w:val="00336AED"/>
    <w:rsid w:val="00340056"/>
    <w:rsid w:val="003407FE"/>
    <w:rsid w:val="00342927"/>
    <w:rsid w:val="00346DA8"/>
    <w:rsid w:val="00347333"/>
    <w:rsid w:val="003473B6"/>
    <w:rsid w:val="00350E04"/>
    <w:rsid w:val="003519E1"/>
    <w:rsid w:val="00351AF0"/>
    <w:rsid w:val="00352931"/>
    <w:rsid w:val="00355D05"/>
    <w:rsid w:val="00360207"/>
    <w:rsid w:val="00360A1F"/>
    <w:rsid w:val="00363AEC"/>
    <w:rsid w:val="00363DCF"/>
    <w:rsid w:val="003644AC"/>
    <w:rsid w:val="00365D3D"/>
    <w:rsid w:val="00366F41"/>
    <w:rsid w:val="0037131A"/>
    <w:rsid w:val="003714C8"/>
    <w:rsid w:val="00374CCC"/>
    <w:rsid w:val="00375C91"/>
    <w:rsid w:val="00376107"/>
    <w:rsid w:val="0037763B"/>
    <w:rsid w:val="00380AEA"/>
    <w:rsid w:val="003819F7"/>
    <w:rsid w:val="00381BF5"/>
    <w:rsid w:val="00390B10"/>
    <w:rsid w:val="00391BD5"/>
    <w:rsid w:val="00392789"/>
    <w:rsid w:val="003A01CA"/>
    <w:rsid w:val="003A1393"/>
    <w:rsid w:val="003A4387"/>
    <w:rsid w:val="003B02DE"/>
    <w:rsid w:val="003B1A3D"/>
    <w:rsid w:val="003B30DA"/>
    <w:rsid w:val="003B32EB"/>
    <w:rsid w:val="003C2389"/>
    <w:rsid w:val="003C3453"/>
    <w:rsid w:val="003C3524"/>
    <w:rsid w:val="003D20F2"/>
    <w:rsid w:val="003D2EFF"/>
    <w:rsid w:val="003D4B80"/>
    <w:rsid w:val="003D691B"/>
    <w:rsid w:val="003D78B0"/>
    <w:rsid w:val="003E1861"/>
    <w:rsid w:val="003E3B2B"/>
    <w:rsid w:val="003E4939"/>
    <w:rsid w:val="003E5DDE"/>
    <w:rsid w:val="003F425D"/>
    <w:rsid w:val="003F53DA"/>
    <w:rsid w:val="00404755"/>
    <w:rsid w:val="00406B08"/>
    <w:rsid w:val="00406CCE"/>
    <w:rsid w:val="00411291"/>
    <w:rsid w:val="00421A0B"/>
    <w:rsid w:val="00423796"/>
    <w:rsid w:val="00423AEE"/>
    <w:rsid w:val="004244A6"/>
    <w:rsid w:val="0043106A"/>
    <w:rsid w:val="00432EB5"/>
    <w:rsid w:val="00434FF8"/>
    <w:rsid w:val="0043609A"/>
    <w:rsid w:val="00436B40"/>
    <w:rsid w:val="0044329C"/>
    <w:rsid w:val="00443636"/>
    <w:rsid w:val="004436CF"/>
    <w:rsid w:val="004454BB"/>
    <w:rsid w:val="00447F16"/>
    <w:rsid w:val="004504A0"/>
    <w:rsid w:val="00450FA5"/>
    <w:rsid w:val="0045204D"/>
    <w:rsid w:val="0045263E"/>
    <w:rsid w:val="00461F49"/>
    <w:rsid w:val="00463E99"/>
    <w:rsid w:val="004654F6"/>
    <w:rsid w:val="0046714C"/>
    <w:rsid w:val="00473555"/>
    <w:rsid w:val="00476781"/>
    <w:rsid w:val="00477244"/>
    <w:rsid w:val="004776DC"/>
    <w:rsid w:val="00481D93"/>
    <w:rsid w:val="0048225A"/>
    <w:rsid w:val="00483154"/>
    <w:rsid w:val="00484B07"/>
    <w:rsid w:val="00493038"/>
    <w:rsid w:val="004A3936"/>
    <w:rsid w:val="004A7BAC"/>
    <w:rsid w:val="004B5AFC"/>
    <w:rsid w:val="004B5DC4"/>
    <w:rsid w:val="004B7B92"/>
    <w:rsid w:val="004C0752"/>
    <w:rsid w:val="004C322C"/>
    <w:rsid w:val="004C333F"/>
    <w:rsid w:val="004C5D56"/>
    <w:rsid w:val="004C6742"/>
    <w:rsid w:val="004C715A"/>
    <w:rsid w:val="004D102F"/>
    <w:rsid w:val="004D1D06"/>
    <w:rsid w:val="004D3C92"/>
    <w:rsid w:val="004E0F50"/>
    <w:rsid w:val="004E3481"/>
    <w:rsid w:val="004E34B2"/>
    <w:rsid w:val="004F1D25"/>
    <w:rsid w:val="00501720"/>
    <w:rsid w:val="00504D5E"/>
    <w:rsid w:val="00514429"/>
    <w:rsid w:val="00520B3E"/>
    <w:rsid w:val="00521C6F"/>
    <w:rsid w:val="00523B09"/>
    <w:rsid w:val="00524CE5"/>
    <w:rsid w:val="0052508B"/>
    <w:rsid w:val="00527F19"/>
    <w:rsid w:val="0053175F"/>
    <w:rsid w:val="00533B5C"/>
    <w:rsid w:val="00533E20"/>
    <w:rsid w:val="00534BE4"/>
    <w:rsid w:val="00536DAB"/>
    <w:rsid w:val="005378FE"/>
    <w:rsid w:val="005411DE"/>
    <w:rsid w:val="00543122"/>
    <w:rsid w:val="005431AE"/>
    <w:rsid w:val="005473B7"/>
    <w:rsid w:val="00547796"/>
    <w:rsid w:val="00556642"/>
    <w:rsid w:val="00557B90"/>
    <w:rsid w:val="00561D27"/>
    <w:rsid w:val="00563532"/>
    <w:rsid w:val="00564555"/>
    <w:rsid w:val="005702BC"/>
    <w:rsid w:val="005703C8"/>
    <w:rsid w:val="005716FB"/>
    <w:rsid w:val="00571BF7"/>
    <w:rsid w:val="00574794"/>
    <w:rsid w:val="005757B3"/>
    <w:rsid w:val="005812A6"/>
    <w:rsid w:val="00586FB3"/>
    <w:rsid w:val="0058784E"/>
    <w:rsid w:val="00590693"/>
    <w:rsid w:val="00596715"/>
    <w:rsid w:val="005A01C4"/>
    <w:rsid w:val="005A10A9"/>
    <w:rsid w:val="005A1FC8"/>
    <w:rsid w:val="005A31DB"/>
    <w:rsid w:val="005A3932"/>
    <w:rsid w:val="005A5CEC"/>
    <w:rsid w:val="005A7DB5"/>
    <w:rsid w:val="005B2B86"/>
    <w:rsid w:val="005B44F1"/>
    <w:rsid w:val="005C33E8"/>
    <w:rsid w:val="005C6886"/>
    <w:rsid w:val="005D1D52"/>
    <w:rsid w:val="005E0805"/>
    <w:rsid w:val="005E3785"/>
    <w:rsid w:val="005E721E"/>
    <w:rsid w:val="005F2E0D"/>
    <w:rsid w:val="005F4321"/>
    <w:rsid w:val="005F5059"/>
    <w:rsid w:val="005F564A"/>
    <w:rsid w:val="005F5E69"/>
    <w:rsid w:val="005F68BE"/>
    <w:rsid w:val="006045DA"/>
    <w:rsid w:val="00605765"/>
    <w:rsid w:val="0060678C"/>
    <w:rsid w:val="00607F84"/>
    <w:rsid w:val="00610503"/>
    <w:rsid w:val="006108EE"/>
    <w:rsid w:val="00612E1B"/>
    <w:rsid w:val="00613B5B"/>
    <w:rsid w:val="00622891"/>
    <w:rsid w:val="00625FE3"/>
    <w:rsid w:val="006264F0"/>
    <w:rsid w:val="0062652D"/>
    <w:rsid w:val="00630109"/>
    <w:rsid w:val="006308BE"/>
    <w:rsid w:val="00630AD4"/>
    <w:rsid w:val="00634D72"/>
    <w:rsid w:val="00634DD4"/>
    <w:rsid w:val="006364B7"/>
    <w:rsid w:val="00637E61"/>
    <w:rsid w:val="00640EDE"/>
    <w:rsid w:val="0064450B"/>
    <w:rsid w:val="00644D46"/>
    <w:rsid w:val="006466D9"/>
    <w:rsid w:val="00646AE9"/>
    <w:rsid w:val="00646DC3"/>
    <w:rsid w:val="00650468"/>
    <w:rsid w:val="00655049"/>
    <w:rsid w:val="00657EEC"/>
    <w:rsid w:val="00662CF5"/>
    <w:rsid w:val="00662DF2"/>
    <w:rsid w:val="00664659"/>
    <w:rsid w:val="00665D64"/>
    <w:rsid w:val="00665EAB"/>
    <w:rsid w:val="00670412"/>
    <w:rsid w:val="00671EEF"/>
    <w:rsid w:val="0067315E"/>
    <w:rsid w:val="00675AE9"/>
    <w:rsid w:val="00677D28"/>
    <w:rsid w:val="006805B2"/>
    <w:rsid w:val="00683759"/>
    <w:rsid w:val="006958B7"/>
    <w:rsid w:val="00695C07"/>
    <w:rsid w:val="00696D96"/>
    <w:rsid w:val="006A1946"/>
    <w:rsid w:val="006A634A"/>
    <w:rsid w:val="006A73B7"/>
    <w:rsid w:val="006B11DE"/>
    <w:rsid w:val="006B142B"/>
    <w:rsid w:val="006B7AA1"/>
    <w:rsid w:val="006B7F55"/>
    <w:rsid w:val="006C0F84"/>
    <w:rsid w:val="006C6A71"/>
    <w:rsid w:val="006D1218"/>
    <w:rsid w:val="006D19BE"/>
    <w:rsid w:val="006D4253"/>
    <w:rsid w:val="006D4694"/>
    <w:rsid w:val="006D55D3"/>
    <w:rsid w:val="006D6DDD"/>
    <w:rsid w:val="006D6FEA"/>
    <w:rsid w:val="006E26CB"/>
    <w:rsid w:val="006F182C"/>
    <w:rsid w:val="006F4111"/>
    <w:rsid w:val="006F4789"/>
    <w:rsid w:val="006F483C"/>
    <w:rsid w:val="006F57A5"/>
    <w:rsid w:val="0070023D"/>
    <w:rsid w:val="0070200E"/>
    <w:rsid w:val="00702E4B"/>
    <w:rsid w:val="00704AD7"/>
    <w:rsid w:val="00707432"/>
    <w:rsid w:val="007117A5"/>
    <w:rsid w:val="007127B1"/>
    <w:rsid w:val="00724F2E"/>
    <w:rsid w:val="007253A7"/>
    <w:rsid w:val="007258A4"/>
    <w:rsid w:val="007300C0"/>
    <w:rsid w:val="007327C5"/>
    <w:rsid w:val="00735592"/>
    <w:rsid w:val="00740F76"/>
    <w:rsid w:val="00741FDF"/>
    <w:rsid w:val="007429A1"/>
    <w:rsid w:val="00742AA3"/>
    <w:rsid w:val="00747B5F"/>
    <w:rsid w:val="00752A82"/>
    <w:rsid w:val="007535DC"/>
    <w:rsid w:val="0075406E"/>
    <w:rsid w:val="00754EFE"/>
    <w:rsid w:val="00756DDD"/>
    <w:rsid w:val="007630F5"/>
    <w:rsid w:val="0077238B"/>
    <w:rsid w:val="00772EA2"/>
    <w:rsid w:val="00773AFF"/>
    <w:rsid w:val="007821F8"/>
    <w:rsid w:val="00784946"/>
    <w:rsid w:val="007855E1"/>
    <w:rsid w:val="00786622"/>
    <w:rsid w:val="00791B9C"/>
    <w:rsid w:val="00791C54"/>
    <w:rsid w:val="00791F40"/>
    <w:rsid w:val="00797849"/>
    <w:rsid w:val="007A26BD"/>
    <w:rsid w:val="007A3C10"/>
    <w:rsid w:val="007A4F41"/>
    <w:rsid w:val="007A6467"/>
    <w:rsid w:val="007A685E"/>
    <w:rsid w:val="007B1483"/>
    <w:rsid w:val="007B6DAC"/>
    <w:rsid w:val="007C07C5"/>
    <w:rsid w:val="007C1DFD"/>
    <w:rsid w:val="007C2796"/>
    <w:rsid w:val="007C3A04"/>
    <w:rsid w:val="007C51EB"/>
    <w:rsid w:val="007D0334"/>
    <w:rsid w:val="007D28FA"/>
    <w:rsid w:val="007D44B8"/>
    <w:rsid w:val="007D4EAB"/>
    <w:rsid w:val="007D4F73"/>
    <w:rsid w:val="007E207D"/>
    <w:rsid w:val="007E3D69"/>
    <w:rsid w:val="007E78D6"/>
    <w:rsid w:val="007F07DF"/>
    <w:rsid w:val="007F08F2"/>
    <w:rsid w:val="007F4227"/>
    <w:rsid w:val="007F45B4"/>
    <w:rsid w:val="007F6B67"/>
    <w:rsid w:val="008043E7"/>
    <w:rsid w:val="008055EE"/>
    <w:rsid w:val="00806448"/>
    <w:rsid w:val="00810777"/>
    <w:rsid w:val="0081163F"/>
    <w:rsid w:val="00814A32"/>
    <w:rsid w:val="0081626B"/>
    <w:rsid w:val="00820F8C"/>
    <w:rsid w:val="0082285A"/>
    <w:rsid w:val="00822E0E"/>
    <w:rsid w:val="00832AB2"/>
    <w:rsid w:val="00833FF7"/>
    <w:rsid w:val="00834630"/>
    <w:rsid w:val="00835284"/>
    <w:rsid w:val="00835C5A"/>
    <w:rsid w:val="00836F80"/>
    <w:rsid w:val="00836FF2"/>
    <w:rsid w:val="0084107F"/>
    <w:rsid w:val="008414BB"/>
    <w:rsid w:val="00844B17"/>
    <w:rsid w:val="008453E6"/>
    <w:rsid w:val="008505C5"/>
    <w:rsid w:val="00854CA4"/>
    <w:rsid w:val="0085584A"/>
    <w:rsid w:val="00860270"/>
    <w:rsid w:val="008616C5"/>
    <w:rsid w:val="008714D4"/>
    <w:rsid w:val="0087157D"/>
    <w:rsid w:val="008757A2"/>
    <w:rsid w:val="0087695C"/>
    <w:rsid w:val="00880AE8"/>
    <w:rsid w:val="00881655"/>
    <w:rsid w:val="00882DBC"/>
    <w:rsid w:val="008851DE"/>
    <w:rsid w:val="0088587B"/>
    <w:rsid w:val="008929FE"/>
    <w:rsid w:val="008A2B0A"/>
    <w:rsid w:val="008A3C24"/>
    <w:rsid w:val="008A4718"/>
    <w:rsid w:val="008A4970"/>
    <w:rsid w:val="008A64DA"/>
    <w:rsid w:val="008A797B"/>
    <w:rsid w:val="008B1A38"/>
    <w:rsid w:val="008C3BDF"/>
    <w:rsid w:val="008C462B"/>
    <w:rsid w:val="008C46A1"/>
    <w:rsid w:val="008C5E38"/>
    <w:rsid w:val="008D63B3"/>
    <w:rsid w:val="008E022D"/>
    <w:rsid w:val="008E1B78"/>
    <w:rsid w:val="008E5244"/>
    <w:rsid w:val="008F0497"/>
    <w:rsid w:val="008F1139"/>
    <w:rsid w:val="008F379C"/>
    <w:rsid w:val="008F6BF5"/>
    <w:rsid w:val="009065B5"/>
    <w:rsid w:val="00910E47"/>
    <w:rsid w:val="009118E8"/>
    <w:rsid w:val="00913979"/>
    <w:rsid w:val="00914190"/>
    <w:rsid w:val="009173C1"/>
    <w:rsid w:val="009241BE"/>
    <w:rsid w:val="00924C33"/>
    <w:rsid w:val="00926168"/>
    <w:rsid w:val="00926768"/>
    <w:rsid w:val="00935E35"/>
    <w:rsid w:val="0094115E"/>
    <w:rsid w:val="00943660"/>
    <w:rsid w:val="009442F3"/>
    <w:rsid w:val="0094554A"/>
    <w:rsid w:val="00946807"/>
    <w:rsid w:val="00946D7B"/>
    <w:rsid w:val="00952E3A"/>
    <w:rsid w:val="009545E0"/>
    <w:rsid w:val="00954616"/>
    <w:rsid w:val="00954D2D"/>
    <w:rsid w:val="00954FCF"/>
    <w:rsid w:val="00955020"/>
    <w:rsid w:val="00957FFD"/>
    <w:rsid w:val="009620D5"/>
    <w:rsid w:val="00962ECC"/>
    <w:rsid w:val="0096714F"/>
    <w:rsid w:val="00967ECD"/>
    <w:rsid w:val="00970453"/>
    <w:rsid w:val="00970EBA"/>
    <w:rsid w:val="00970ECC"/>
    <w:rsid w:val="00972F3A"/>
    <w:rsid w:val="009748B8"/>
    <w:rsid w:val="00974998"/>
    <w:rsid w:val="00976186"/>
    <w:rsid w:val="009812E5"/>
    <w:rsid w:val="009827CB"/>
    <w:rsid w:val="00982D82"/>
    <w:rsid w:val="009834B4"/>
    <w:rsid w:val="0098698F"/>
    <w:rsid w:val="009900E0"/>
    <w:rsid w:val="0099122A"/>
    <w:rsid w:val="009962EA"/>
    <w:rsid w:val="009965DA"/>
    <w:rsid w:val="00996633"/>
    <w:rsid w:val="00997977"/>
    <w:rsid w:val="009A4398"/>
    <w:rsid w:val="009A63F0"/>
    <w:rsid w:val="009B14AB"/>
    <w:rsid w:val="009B74E0"/>
    <w:rsid w:val="009B7950"/>
    <w:rsid w:val="009B7DDE"/>
    <w:rsid w:val="009C564F"/>
    <w:rsid w:val="009C7904"/>
    <w:rsid w:val="009D0C81"/>
    <w:rsid w:val="009D0CFC"/>
    <w:rsid w:val="009D3999"/>
    <w:rsid w:val="009D69FE"/>
    <w:rsid w:val="009D6E96"/>
    <w:rsid w:val="009D7175"/>
    <w:rsid w:val="009E0C01"/>
    <w:rsid w:val="009E4251"/>
    <w:rsid w:val="009E69B6"/>
    <w:rsid w:val="009F1684"/>
    <w:rsid w:val="009F2B3A"/>
    <w:rsid w:val="009F2CDD"/>
    <w:rsid w:val="009F3A07"/>
    <w:rsid w:val="009F7175"/>
    <w:rsid w:val="00A049BC"/>
    <w:rsid w:val="00A136F2"/>
    <w:rsid w:val="00A1610C"/>
    <w:rsid w:val="00A2024C"/>
    <w:rsid w:val="00A22864"/>
    <w:rsid w:val="00A22935"/>
    <w:rsid w:val="00A238E1"/>
    <w:rsid w:val="00A2508E"/>
    <w:rsid w:val="00A2509C"/>
    <w:rsid w:val="00A25CD9"/>
    <w:rsid w:val="00A25D07"/>
    <w:rsid w:val="00A260AB"/>
    <w:rsid w:val="00A27FE0"/>
    <w:rsid w:val="00A30623"/>
    <w:rsid w:val="00A3133C"/>
    <w:rsid w:val="00A321B5"/>
    <w:rsid w:val="00A363E6"/>
    <w:rsid w:val="00A3721A"/>
    <w:rsid w:val="00A42355"/>
    <w:rsid w:val="00A447A5"/>
    <w:rsid w:val="00A451A8"/>
    <w:rsid w:val="00A4745E"/>
    <w:rsid w:val="00A54B6E"/>
    <w:rsid w:val="00A5578F"/>
    <w:rsid w:val="00A634BB"/>
    <w:rsid w:val="00A65FAD"/>
    <w:rsid w:val="00A70EE8"/>
    <w:rsid w:val="00A72D06"/>
    <w:rsid w:val="00A733CF"/>
    <w:rsid w:val="00A75AA7"/>
    <w:rsid w:val="00A77518"/>
    <w:rsid w:val="00A815C2"/>
    <w:rsid w:val="00A8299A"/>
    <w:rsid w:val="00A84318"/>
    <w:rsid w:val="00A92C1A"/>
    <w:rsid w:val="00A934CF"/>
    <w:rsid w:val="00A94205"/>
    <w:rsid w:val="00AA011E"/>
    <w:rsid w:val="00AA2CBE"/>
    <w:rsid w:val="00AA3080"/>
    <w:rsid w:val="00AA343E"/>
    <w:rsid w:val="00AA3B2C"/>
    <w:rsid w:val="00AA431A"/>
    <w:rsid w:val="00AA6411"/>
    <w:rsid w:val="00AA6F6A"/>
    <w:rsid w:val="00AB097A"/>
    <w:rsid w:val="00AB0D9D"/>
    <w:rsid w:val="00AB2B36"/>
    <w:rsid w:val="00AB3B3F"/>
    <w:rsid w:val="00AB4890"/>
    <w:rsid w:val="00AB5C10"/>
    <w:rsid w:val="00AB71AF"/>
    <w:rsid w:val="00AB7504"/>
    <w:rsid w:val="00AC259F"/>
    <w:rsid w:val="00AC2C2E"/>
    <w:rsid w:val="00AC2FB5"/>
    <w:rsid w:val="00AD1E85"/>
    <w:rsid w:val="00AD4287"/>
    <w:rsid w:val="00AD7198"/>
    <w:rsid w:val="00AD79FF"/>
    <w:rsid w:val="00AE2F86"/>
    <w:rsid w:val="00AE4AEB"/>
    <w:rsid w:val="00AF3359"/>
    <w:rsid w:val="00AF7261"/>
    <w:rsid w:val="00B02E4C"/>
    <w:rsid w:val="00B03FFC"/>
    <w:rsid w:val="00B072C9"/>
    <w:rsid w:val="00B21496"/>
    <w:rsid w:val="00B217E5"/>
    <w:rsid w:val="00B22C5A"/>
    <w:rsid w:val="00B34DFE"/>
    <w:rsid w:val="00B34EFC"/>
    <w:rsid w:val="00B4272B"/>
    <w:rsid w:val="00B45A7A"/>
    <w:rsid w:val="00B45D48"/>
    <w:rsid w:val="00B50990"/>
    <w:rsid w:val="00B6128B"/>
    <w:rsid w:val="00B6672A"/>
    <w:rsid w:val="00B667D6"/>
    <w:rsid w:val="00B67A61"/>
    <w:rsid w:val="00B7210F"/>
    <w:rsid w:val="00B72B46"/>
    <w:rsid w:val="00B7488A"/>
    <w:rsid w:val="00B749C9"/>
    <w:rsid w:val="00B776CF"/>
    <w:rsid w:val="00B813EF"/>
    <w:rsid w:val="00B8623D"/>
    <w:rsid w:val="00B918A8"/>
    <w:rsid w:val="00B94CFE"/>
    <w:rsid w:val="00B96285"/>
    <w:rsid w:val="00B9697C"/>
    <w:rsid w:val="00BA19BB"/>
    <w:rsid w:val="00BA1A4F"/>
    <w:rsid w:val="00BA3384"/>
    <w:rsid w:val="00BA4DE7"/>
    <w:rsid w:val="00BA52BA"/>
    <w:rsid w:val="00BA742D"/>
    <w:rsid w:val="00BB7443"/>
    <w:rsid w:val="00BC2A28"/>
    <w:rsid w:val="00BD04E8"/>
    <w:rsid w:val="00BD2B74"/>
    <w:rsid w:val="00BD30AE"/>
    <w:rsid w:val="00BD7E38"/>
    <w:rsid w:val="00BE28F4"/>
    <w:rsid w:val="00BE7B67"/>
    <w:rsid w:val="00BF2DC3"/>
    <w:rsid w:val="00BF30A6"/>
    <w:rsid w:val="00BF5DD1"/>
    <w:rsid w:val="00C03571"/>
    <w:rsid w:val="00C04D8B"/>
    <w:rsid w:val="00C1736F"/>
    <w:rsid w:val="00C2300C"/>
    <w:rsid w:val="00C2374A"/>
    <w:rsid w:val="00C260CE"/>
    <w:rsid w:val="00C31EF3"/>
    <w:rsid w:val="00C3362D"/>
    <w:rsid w:val="00C348BB"/>
    <w:rsid w:val="00C35E32"/>
    <w:rsid w:val="00C36243"/>
    <w:rsid w:val="00C3706F"/>
    <w:rsid w:val="00C408E8"/>
    <w:rsid w:val="00C45232"/>
    <w:rsid w:val="00C45602"/>
    <w:rsid w:val="00C46AF2"/>
    <w:rsid w:val="00C50471"/>
    <w:rsid w:val="00C50637"/>
    <w:rsid w:val="00C577DD"/>
    <w:rsid w:val="00C6078F"/>
    <w:rsid w:val="00C61661"/>
    <w:rsid w:val="00C64A7C"/>
    <w:rsid w:val="00C70B12"/>
    <w:rsid w:val="00C742F8"/>
    <w:rsid w:val="00C779A8"/>
    <w:rsid w:val="00C83D6F"/>
    <w:rsid w:val="00C85252"/>
    <w:rsid w:val="00C8577D"/>
    <w:rsid w:val="00C87B71"/>
    <w:rsid w:val="00C91A55"/>
    <w:rsid w:val="00C93C2A"/>
    <w:rsid w:val="00C94B3C"/>
    <w:rsid w:val="00C94F7B"/>
    <w:rsid w:val="00C95139"/>
    <w:rsid w:val="00C952CC"/>
    <w:rsid w:val="00C975DC"/>
    <w:rsid w:val="00CA3F39"/>
    <w:rsid w:val="00CA4F8B"/>
    <w:rsid w:val="00CB3C2A"/>
    <w:rsid w:val="00CC0321"/>
    <w:rsid w:val="00CC0B66"/>
    <w:rsid w:val="00CC68A4"/>
    <w:rsid w:val="00CC7272"/>
    <w:rsid w:val="00CC7498"/>
    <w:rsid w:val="00CD16E9"/>
    <w:rsid w:val="00CD2CD9"/>
    <w:rsid w:val="00CD2F42"/>
    <w:rsid w:val="00CD5970"/>
    <w:rsid w:val="00CD66D5"/>
    <w:rsid w:val="00CD6E0A"/>
    <w:rsid w:val="00CE1AC4"/>
    <w:rsid w:val="00CE27D0"/>
    <w:rsid w:val="00CE36E1"/>
    <w:rsid w:val="00CE3C4C"/>
    <w:rsid w:val="00CE4BA0"/>
    <w:rsid w:val="00CF1261"/>
    <w:rsid w:val="00CF3AE0"/>
    <w:rsid w:val="00D01928"/>
    <w:rsid w:val="00D06887"/>
    <w:rsid w:val="00D07E0B"/>
    <w:rsid w:val="00D141E1"/>
    <w:rsid w:val="00D14CF4"/>
    <w:rsid w:val="00D155E2"/>
    <w:rsid w:val="00D1721F"/>
    <w:rsid w:val="00D272A0"/>
    <w:rsid w:val="00D3460A"/>
    <w:rsid w:val="00D36FFE"/>
    <w:rsid w:val="00D375D4"/>
    <w:rsid w:val="00D422F7"/>
    <w:rsid w:val="00D437E6"/>
    <w:rsid w:val="00D44CD3"/>
    <w:rsid w:val="00D455CA"/>
    <w:rsid w:val="00D45FC2"/>
    <w:rsid w:val="00D46204"/>
    <w:rsid w:val="00D46611"/>
    <w:rsid w:val="00D46723"/>
    <w:rsid w:val="00D46F5E"/>
    <w:rsid w:val="00D51DAB"/>
    <w:rsid w:val="00D52800"/>
    <w:rsid w:val="00D52FE9"/>
    <w:rsid w:val="00D5502F"/>
    <w:rsid w:val="00D55089"/>
    <w:rsid w:val="00D5536B"/>
    <w:rsid w:val="00D56B5E"/>
    <w:rsid w:val="00D63BF7"/>
    <w:rsid w:val="00D669D6"/>
    <w:rsid w:val="00D66BD9"/>
    <w:rsid w:val="00D66C32"/>
    <w:rsid w:val="00D72ABE"/>
    <w:rsid w:val="00D74B7A"/>
    <w:rsid w:val="00D75F6B"/>
    <w:rsid w:val="00D76210"/>
    <w:rsid w:val="00D76C59"/>
    <w:rsid w:val="00D818B7"/>
    <w:rsid w:val="00D8516B"/>
    <w:rsid w:val="00D851EF"/>
    <w:rsid w:val="00D921BB"/>
    <w:rsid w:val="00D923AC"/>
    <w:rsid w:val="00D962F8"/>
    <w:rsid w:val="00D96C43"/>
    <w:rsid w:val="00D97420"/>
    <w:rsid w:val="00DA0D4E"/>
    <w:rsid w:val="00DA1B7C"/>
    <w:rsid w:val="00DA334F"/>
    <w:rsid w:val="00DA6316"/>
    <w:rsid w:val="00DA6FCA"/>
    <w:rsid w:val="00DB32E6"/>
    <w:rsid w:val="00DB4A0D"/>
    <w:rsid w:val="00DB5300"/>
    <w:rsid w:val="00DB6FE0"/>
    <w:rsid w:val="00DC186B"/>
    <w:rsid w:val="00DC406F"/>
    <w:rsid w:val="00DC419A"/>
    <w:rsid w:val="00DC65BD"/>
    <w:rsid w:val="00DC704A"/>
    <w:rsid w:val="00DC775A"/>
    <w:rsid w:val="00DD2BFC"/>
    <w:rsid w:val="00DD6BE2"/>
    <w:rsid w:val="00DE06EA"/>
    <w:rsid w:val="00DE3BFD"/>
    <w:rsid w:val="00DE4155"/>
    <w:rsid w:val="00DE50DD"/>
    <w:rsid w:val="00DE5518"/>
    <w:rsid w:val="00DE7519"/>
    <w:rsid w:val="00DE7BB2"/>
    <w:rsid w:val="00DF1DAA"/>
    <w:rsid w:val="00DF58E1"/>
    <w:rsid w:val="00E01180"/>
    <w:rsid w:val="00E01FAF"/>
    <w:rsid w:val="00E10A17"/>
    <w:rsid w:val="00E12DB1"/>
    <w:rsid w:val="00E22007"/>
    <w:rsid w:val="00E23B36"/>
    <w:rsid w:val="00E243AE"/>
    <w:rsid w:val="00E24F35"/>
    <w:rsid w:val="00E303CB"/>
    <w:rsid w:val="00E30DF1"/>
    <w:rsid w:val="00E31107"/>
    <w:rsid w:val="00E37A9A"/>
    <w:rsid w:val="00E408EC"/>
    <w:rsid w:val="00E40E75"/>
    <w:rsid w:val="00E42631"/>
    <w:rsid w:val="00E45A09"/>
    <w:rsid w:val="00E45A0C"/>
    <w:rsid w:val="00E56698"/>
    <w:rsid w:val="00E5756E"/>
    <w:rsid w:val="00E5794C"/>
    <w:rsid w:val="00E57CB8"/>
    <w:rsid w:val="00E60B38"/>
    <w:rsid w:val="00E62BA4"/>
    <w:rsid w:val="00E65E4A"/>
    <w:rsid w:val="00E66A18"/>
    <w:rsid w:val="00E6752A"/>
    <w:rsid w:val="00E70E8D"/>
    <w:rsid w:val="00E72D10"/>
    <w:rsid w:val="00E73F84"/>
    <w:rsid w:val="00E74CEB"/>
    <w:rsid w:val="00E776F6"/>
    <w:rsid w:val="00E81318"/>
    <w:rsid w:val="00E8161D"/>
    <w:rsid w:val="00E81CE6"/>
    <w:rsid w:val="00E82ACA"/>
    <w:rsid w:val="00E830FD"/>
    <w:rsid w:val="00E84306"/>
    <w:rsid w:val="00E905A1"/>
    <w:rsid w:val="00E924D1"/>
    <w:rsid w:val="00E92B0E"/>
    <w:rsid w:val="00E9306E"/>
    <w:rsid w:val="00E93221"/>
    <w:rsid w:val="00E93EB7"/>
    <w:rsid w:val="00E961F2"/>
    <w:rsid w:val="00E9661E"/>
    <w:rsid w:val="00E96B10"/>
    <w:rsid w:val="00EA34A2"/>
    <w:rsid w:val="00EA3C56"/>
    <w:rsid w:val="00EA7BFF"/>
    <w:rsid w:val="00EA7D3B"/>
    <w:rsid w:val="00EB71A4"/>
    <w:rsid w:val="00EB7EA5"/>
    <w:rsid w:val="00EC1684"/>
    <w:rsid w:val="00EC3355"/>
    <w:rsid w:val="00EC76E7"/>
    <w:rsid w:val="00ED0F54"/>
    <w:rsid w:val="00ED11CD"/>
    <w:rsid w:val="00ED6A87"/>
    <w:rsid w:val="00EE1A91"/>
    <w:rsid w:val="00EE26FC"/>
    <w:rsid w:val="00EE2876"/>
    <w:rsid w:val="00EE3470"/>
    <w:rsid w:val="00EF3343"/>
    <w:rsid w:val="00EF51C6"/>
    <w:rsid w:val="00EF6E0B"/>
    <w:rsid w:val="00EF7B16"/>
    <w:rsid w:val="00F0542E"/>
    <w:rsid w:val="00F0637B"/>
    <w:rsid w:val="00F0650C"/>
    <w:rsid w:val="00F07789"/>
    <w:rsid w:val="00F104E8"/>
    <w:rsid w:val="00F111D7"/>
    <w:rsid w:val="00F16135"/>
    <w:rsid w:val="00F167D5"/>
    <w:rsid w:val="00F22027"/>
    <w:rsid w:val="00F23307"/>
    <w:rsid w:val="00F24611"/>
    <w:rsid w:val="00F25DAE"/>
    <w:rsid w:val="00F26D18"/>
    <w:rsid w:val="00F27A98"/>
    <w:rsid w:val="00F340D8"/>
    <w:rsid w:val="00F35FD6"/>
    <w:rsid w:val="00F41E4A"/>
    <w:rsid w:val="00F46860"/>
    <w:rsid w:val="00F476C6"/>
    <w:rsid w:val="00F50D8A"/>
    <w:rsid w:val="00F56AE7"/>
    <w:rsid w:val="00F56CA9"/>
    <w:rsid w:val="00F61FEC"/>
    <w:rsid w:val="00F6279D"/>
    <w:rsid w:val="00F62F27"/>
    <w:rsid w:val="00F67E06"/>
    <w:rsid w:val="00F67E7D"/>
    <w:rsid w:val="00F73953"/>
    <w:rsid w:val="00F74771"/>
    <w:rsid w:val="00F7600B"/>
    <w:rsid w:val="00F76E24"/>
    <w:rsid w:val="00F85FC1"/>
    <w:rsid w:val="00F91948"/>
    <w:rsid w:val="00F92F08"/>
    <w:rsid w:val="00F957B2"/>
    <w:rsid w:val="00F963A6"/>
    <w:rsid w:val="00FA3B4E"/>
    <w:rsid w:val="00FA5A76"/>
    <w:rsid w:val="00FB1B7F"/>
    <w:rsid w:val="00FB39A1"/>
    <w:rsid w:val="00FB53F1"/>
    <w:rsid w:val="00FB7AD5"/>
    <w:rsid w:val="00FC0DFC"/>
    <w:rsid w:val="00FC401F"/>
    <w:rsid w:val="00FD1A05"/>
    <w:rsid w:val="00FE5134"/>
    <w:rsid w:val="00FF0FCA"/>
    <w:rsid w:val="00FF1BCE"/>
    <w:rsid w:val="00FF400F"/>
    <w:rsid w:val="00FF444B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248E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78B0"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1"/>
    <w:autoRedefine/>
    <w:qFormat/>
    <w:rsid w:val="00946D7B"/>
    <w:pPr>
      <w:keepNext/>
      <w:keepLines/>
      <w:numPr>
        <w:numId w:val="6"/>
      </w:numPr>
      <w:spacing w:before="340" w:after="330" w:line="578" w:lineRule="auto"/>
      <w:jc w:val="left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0"/>
    <w:next w:val="a2"/>
    <w:autoRedefine/>
    <w:qFormat/>
    <w:rsid w:val="004F1D25"/>
    <w:pPr>
      <w:keepNext/>
      <w:keepLines/>
      <w:numPr>
        <w:ilvl w:val="1"/>
        <w:numId w:val="6"/>
      </w:numPr>
      <w:spacing w:before="260" w:after="260" w:line="416" w:lineRule="auto"/>
      <w:ind w:left="0"/>
      <w:jc w:val="left"/>
      <w:outlineLvl w:val="1"/>
    </w:pPr>
    <w:rPr>
      <w:rFonts w:eastAsia="黑体"/>
      <w:sz w:val="28"/>
      <w:szCs w:val="28"/>
    </w:rPr>
  </w:style>
  <w:style w:type="paragraph" w:styleId="3">
    <w:name w:val="heading 3"/>
    <w:basedOn w:val="a0"/>
    <w:next w:val="a2"/>
    <w:autoRedefine/>
    <w:qFormat/>
    <w:rsid w:val="003D78B0"/>
    <w:pPr>
      <w:keepNext/>
      <w:keepLines/>
      <w:numPr>
        <w:ilvl w:val="2"/>
        <w:numId w:val="6"/>
      </w:numPr>
      <w:spacing w:before="260" w:after="260" w:line="416" w:lineRule="auto"/>
      <w:jc w:val="left"/>
      <w:outlineLvl w:val="2"/>
    </w:pPr>
    <w:rPr>
      <w:rFonts w:eastAsia="黑体"/>
      <w:sz w:val="28"/>
    </w:rPr>
  </w:style>
  <w:style w:type="paragraph" w:styleId="4">
    <w:name w:val="heading 4"/>
    <w:next w:val="a2"/>
    <w:autoRedefine/>
    <w:qFormat/>
    <w:rsid w:val="003D78B0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eastAsia="黑体"/>
      <w:b/>
      <w:noProof/>
      <w:sz w:val="24"/>
    </w:rPr>
  </w:style>
  <w:style w:type="paragraph" w:styleId="5">
    <w:name w:val="heading 5"/>
    <w:basedOn w:val="a0"/>
    <w:next w:val="a2"/>
    <w:qFormat/>
    <w:rsid w:val="003D78B0"/>
    <w:pPr>
      <w:keepNext/>
      <w:keepLines/>
      <w:numPr>
        <w:ilvl w:val="4"/>
        <w:numId w:val="6"/>
      </w:numPr>
      <w:tabs>
        <w:tab w:val="left" w:pos="567"/>
      </w:tabs>
      <w:spacing w:after="120" w:line="377" w:lineRule="auto"/>
      <w:jc w:val="center"/>
      <w:outlineLvl w:val="4"/>
    </w:pPr>
    <w:rPr>
      <w:rFonts w:eastAsia="黑体"/>
      <w:b/>
      <w:sz w:val="18"/>
    </w:rPr>
  </w:style>
  <w:style w:type="paragraph" w:styleId="6">
    <w:name w:val="heading 6"/>
    <w:basedOn w:val="a0"/>
    <w:next w:val="a2"/>
    <w:qFormat/>
    <w:rsid w:val="003D78B0"/>
    <w:pPr>
      <w:keepNext/>
      <w:numPr>
        <w:ilvl w:val="5"/>
        <w:numId w:val="6"/>
      </w:numPr>
      <w:spacing w:beforeLines="50" w:afterLines="50"/>
      <w:jc w:val="center"/>
      <w:outlineLvl w:val="5"/>
    </w:pPr>
    <w:rPr>
      <w:rFonts w:eastAsia="黑体"/>
      <w:b/>
      <w:sz w:val="18"/>
    </w:rPr>
  </w:style>
  <w:style w:type="paragraph" w:styleId="7">
    <w:name w:val="heading 7"/>
    <w:aliases w:val="标题 10"/>
    <w:basedOn w:val="a0"/>
    <w:next w:val="a0"/>
    <w:qFormat/>
    <w:rsid w:val="00EB7EA5"/>
    <w:pPr>
      <w:outlineLvl w:val="6"/>
    </w:pPr>
  </w:style>
  <w:style w:type="paragraph" w:styleId="8">
    <w:name w:val="heading 8"/>
    <w:basedOn w:val="a0"/>
    <w:next w:val="a2"/>
    <w:qFormat/>
    <w:rsid w:val="003D78B0"/>
    <w:pPr>
      <w:keepNext/>
      <w:outlineLvl w:val="7"/>
    </w:pPr>
    <w:rPr>
      <w:b/>
    </w:rPr>
  </w:style>
  <w:style w:type="paragraph" w:styleId="9">
    <w:name w:val="heading 9"/>
    <w:basedOn w:val="a0"/>
    <w:next w:val="a2"/>
    <w:qFormat/>
    <w:rsid w:val="003D78B0"/>
    <w:pPr>
      <w:keepNext/>
      <w:ind w:left="525" w:hanging="525"/>
      <w:outlineLvl w:val="8"/>
    </w:pPr>
    <w:rPr>
      <w:rFonts w:eastAsia="黑体"/>
      <w:sz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0"/>
    <w:autoRedefine/>
    <w:rsid w:val="00E408EC"/>
    <w:pPr>
      <w:spacing w:after="120"/>
      <w:jc w:val="center"/>
    </w:pPr>
    <w:rPr>
      <w:rFonts w:ascii="黑体" w:eastAsia="黑体" w:hAnsi="黑体"/>
      <w:sz w:val="56"/>
      <w:szCs w:val="56"/>
    </w:rPr>
  </w:style>
  <w:style w:type="paragraph" w:styleId="a1">
    <w:name w:val="Body Text First Indent"/>
    <w:basedOn w:val="a6"/>
    <w:semiHidden/>
    <w:rsid w:val="003D78B0"/>
    <w:pPr>
      <w:ind w:firstLine="420"/>
    </w:pPr>
  </w:style>
  <w:style w:type="paragraph" w:styleId="a2">
    <w:name w:val="Normal Indent"/>
    <w:basedOn w:val="a0"/>
    <w:semiHidden/>
    <w:rsid w:val="003D78B0"/>
    <w:pPr>
      <w:ind w:firstLineChars="200" w:firstLine="420"/>
    </w:pPr>
  </w:style>
  <w:style w:type="paragraph" w:customStyle="1" w:styleId="a7">
    <w:name w:val="文章标题"/>
    <w:basedOn w:val="a0"/>
    <w:next w:val="a8"/>
    <w:rsid w:val="005F68BE"/>
    <w:pPr>
      <w:jc w:val="center"/>
    </w:pPr>
    <w:rPr>
      <w:rFonts w:eastAsia="黑体"/>
      <w:sz w:val="32"/>
      <w:szCs w:val="44"/>
    </w:rPr>
  </w:style>
  <w:style w:type="character" w:styleId="a9">
    <w:name w:val="Hyperlink"/>
    <w:basedOn w:val="a3"/>
    <w:uiPriority w:val="99"/>
    <w:rsid w:val="003D78B0"/>
    <w:rPr>
      <w:color w:val="0000FF"/>
      <w:u w:val="single"/>
    </w:rPr>
  </w:style>
  <w:style w:type="paragraph" w:styleId="aa">
    <w:name w:val="footnote text"/>
    <w:basedOn w:val="a0"/>
    <w:semiHidden/>
    <w:rsid w:val="003D78B0"/>
    <w:pPr>
      <w:snapToGrid w:val="0"/>
      <w:jc w:val="left"/>
    </w:pPr>
    <w:rPr>
      <w:sz w:val="18"/>
    </w:rPr>
  </w:style>
  <w:style w:type="character" w:styleId="ab">
    <w:name w:val="footnote reference"/>
    <w:basedOn w:val="a3"/>
    <w:semiHidden/>
    <w:rsid w:val="003D78B0"/>
    <w:rPr>
      <w:vertAlign w:val="superscript"/>
    </w:rPr>
  </w:style>
  <w:style w:type="paragraph" w:styleId="ac">
    <w:name w:val="List"/>
    <w:basedOn w:val="a0"/>
    <w:semiHidden/>
    <w:rsid w:val="003D78B0"/>
    <w:pPr>
      <w:ind w:left="420" w:hanging="420"/>
    </w:pPr>
  </w:style>
  <w:style w:type="paragraph" w:styleId="a">
    <w:name w:val="List Bullet"/>
    <w:basedOn w:val="a0"/>
    <w:autoRedefine/>
    <w:semiHidden/>
    <w:rsid w:val="003D78B0"/>
    <w:pPr>
      <w:numPr>
        <w:numId w:val="8"/>
      </w:numPr>
      <w:tabs>
        <w:tab w:val="clear" w:pos="360"/>
        <w:tab w:val="num" w:pos="840"/>
      </w:tabs>
      <w:ind w:left="840" w:firstLineChars="0" w:hanging="420"/>
    </w:pPr>
  </w:style>
  <w:style w:type="paragraph" w:styleId="ad">
    <w:name w:val="caption"/>
    <w:basedOn w:val="a0"/>
    <w:next w:val="a0"/>
    <w:autoRedefine/>
    <w:qFormat/>
    <w:rsid w:val="003D78B0"/>
    <w:pPr>
      <w:spacing w:before="152" w:after="160"/>
      <w:jc w:val="center"/>
      <w:outlineLvl w:val="0"/>
    </w:pPr>
    <w:rPr>
      <w:rFonts w:ascii="Arial" w:eastAsia="黑体" w:hAnsi="Arial"/>
      <w:bCs/>
      <w:sz w:val="18"/>
    </w:rPr>
  </w:style>
  <w:style w:type="paragraph" w:styleId="10">
    <w:name w:val="toc 1"/>
    <w:basedOn w:val="ad"/>
    <w:next w:val="a0"/>
    <w:autoRedefine/>
    <w:uiPriority w:val="39"/>
    <w:rsid w:val="003D78B0"/>
    <w:pPr>
      <w:spacing w:before="120" w:after="120"/>
      <w:jc w:val="left"/>
      <w:outlineLvl w:val="9"/>
    </w:pPr>
    <w:rPr>
      <w:rFonts w:ascii="Times New Roman" w:eastAsia="宋体" w:hAnsi="Times New Roman"/>
      <w:b/>
      <w:caps/>
      <w:sz w:val="20"/>
    </w:rPr>
  </w:style>
  <w:style w:type="paragraph" w:styleId="20">
    <w:name w:val="toc 2"/>
    <w:basedOn w:val="a0"/>
    <w:next w:val="a0"/>
    <w:autoRedefine/>
    <w:uiPriority w:val="39"/>
    <w:rsid w:val="003D78B0"/>
    <w:pPr>
      <w:ind w:left="210"/>
      <w:jc w:val="left"/>
    </w:pPr>
    <w:rPr>
      <w:smallCaps/>
      <w:sz w:val="20"/>
    </w:rPr>
  </w:style>
  <w:style w:type="paragraph" w:styleId="30">
    <w:name w:val="toc 3"/>
    <w:basedOn w:val="a0"/>
    <w:next w:val="a0"/>
    <w:autoRedefine/>
    <w:semiHidden/>
    <w:rsid w:val="003D78B0"/>
    <w:pPr>
      <w:ind w:left="420"/>
      <w:jc w:val="left"/>
    </w:pPr>
    <w:rPr>
      <w:sz w:val="20"/>
    </w:rPr>
  </w:style>
  <w:style w:type="paragraph" w:styleId="40">
    <w:name w:val="toc 4"/>
    <w:basedOn w:val="a0"/>
    <w:next w:val="a0"/>
    <w:autoRedefine/>
    <w:semiHidden/>
    <w:rsid w:val="003D78B0"/>
    <w:pPr>
      <w:ind w:left="630"/>
      <w:jc w:val="left"/>
    </w:pPr>
    <w:rPr>
      <w:sz w:val="20"/>
    </w:rPr>
  </w:style>
  <w:style w:type="paragraph" w:styleId="50">
    <w:name w:val="toc 5"/>
    <w:basedOn w:val="a0"/>
    <w:next w:val="a0"/>
    <w:autoRedefine/>
    <w:semiHidden/>
    <w:rsid w:val="003D78B0"/>
    <w:pPr>
      <w:ind w:left="840"/>
      <w:jc w:val="left"/>
    </w:pPr>
    <w:rPr>
      <w:sz w:val="18"/>
    </w:rPr>
  </w:style>
  <w:style w:type="paragraph" w:styleId="60">
    <w:name w:val="toc 6"/>
    <w:basedOn w:val="a0"/>
    <w:next w:val="a0"/>
    <w:autoRedefine/>
    <w:semiHidden/>
    <w:rsid w:val="003D78B0"/>
    <w:pPr>
      <w:ind w:left="1050"/>
      <w:jc w:val="left"/>
    </w:pPr>
    <w:rPr>
      <w:sz w:val="18"/>
    </w:rPr>
  </w:style>
  <w:style w:type="paragraph" w:styleId="70">
    <w:name w:val="toc 7"/>
    <w:basedOn w:val="a0"/>
    <w:next w:val="a0"/>
    <w:autoRedefine/>
    <w:semiHidden/>
    <w:rsid w:val="003D78B0"/>
    <w:pPr>
      <w:ind w:left="1260"/>
      <w:jc w:val="left"/>
    </w:pPr>
    <w:rPr>
      <w:sz w:val="18"/>
    </w:rPr>
  </w:style>
  <w:style w:type="paragraph" w:styleId="80">
    <w:name w:val="toc 8"/>
    <w:basedOn w:val="a0"/>
    <w:next w:val="a0"/>
    <w:autoRedefine/>
    <w:semiHidden/>
    <w:rsid w:val="003D78B0"/>
    <w:pPr>
      <w:ind w:left="1470"/>
      <w:jc w:val="left"/>
    </w:pPr>
    <w:rPr>
      <w:sz w:val="18"/>
    </w:rPr>
  </w:style>
  <w:style w:type="paragraph" w:styleId="90">
    <w:name w:val="toc 9"/>
    <w:basedOn w:val="a0"/>
    <w:next w:val="a0"/>
    <w:autoRedefine/>
    <w:semiHidden/>
    <w:rsid w:val="003D78B0"/>
    <w:pPr>
      <w:ind w:left="1680"/>
      <w:jc w:val="left"/>
    </w:pPr>
    <w:rPr>
      <w:sz w:val="18"/>
    </w:rPr>
  </w:style>
  <w:style w:type="paragraph" w:styleId="ae">
    <w:name w:val="Normal (Web)"/>
    <w:basedOn w:val="a0"/>
    <w:semiHidden/>
    <w:rsid w:val="003D78B0"/>
    <w:rPr>
      <w:sz w:val="24"/>
      <w:szCs w:val="24"/>
    </w:rPr>
  </w:style>
  <w:style w:type="paragraph" w:styleId="af">
    <w:name w:val="Plain Text"/>
    <w:basedOn w:val="a0"/>
    <w:semiHidden/>
    <w:rsid w:val="003D78B0"/>
    <w:rPr>
      <w:rFonts w:ascii="宋体" w:hAnsi="Courier New" w:cs="Courier New"/>
      <w:szCs w:val="21"/>
    </w:rPr>
  </w:style>
  <w:style w:type="paragraph" w:styleId="af0">
    <w:name w:val="Date"/>
    <w:basedOn w:val="a0"/>
    <w:next w:val="a0"/>
    <w:semiHidden/>
    <w:rsid w:val="003D78B0"/>
    <w:rPr>
      <w:rFonts w:ascii="黑体" w:eastAsia="黑体"/>
      <w:b/>
      <w:sz w:val="30"/>
    </w:rPr>
  </w:style>
  <w:style w:type="paragraph" w:styleId="11">
    <w:name w:val="index 1"/>
    <w:basedOn w:val="a0"/>
    <w:next w:val="a0"/>
    <w:autoRedefine/>
    <w:semiHidden/>
    <w:rsid w:val="003D78B0"/>
    <w:pPr>
      <w:ind w:left="210" w:hanging="210"/>
      <w:jc w:val="left"/>
    </w:pPr>
    <w:rPr>
      <w:sz w:val="20"/>
    </w:rPr>
  </w:style>
  <w:style w:type="paragraph" w:styleId="21">
    <w:name w:val="index 2"/>
    <w:basedOn w:val="a0"/>
    <w:next w:val="a0"/>
    <w:autoRedefine/>
    <w:semiHidden/>
    <w:rsid w:val="003D78B0"/>
    <w:pPr>
      <w:ind w:left="420" w:hanging="210"/>
      <w:jc w:val="left"/>
    </w:pPr>
    <w:rPr>
      <w:sz w:val="20"/>
    </w:rPr>
  </w:style>
  <w:style w:type="paragraph" w:styleId="31">
    <w:name w:val="index 3"/>
    <w:basedOn w:val="a0"/>
    <w:next w:val="a0"/>
    <w:autoRedefine/>
    <w:semiHidden/>
    <w:rsid w:val="003D78B0"/>
    <w:pPr>
      <w:ind w:left="630" w:hanging="210"/>
      <w:jc w:val="left"/>
    </w:pPr>
    <w:rPr>
      <w:sz w:val="20"/>
    </w:rPr>
  </w:style>
  <w:style w:type="paragraph" w:styleId="41">
    <w:name w:val="index 4"/>
    <w:basedOn w:val="a0"/>
    <w:next w:val="a0"/>
    <w:autoRedefine/>
    <w:semiHidden/>
    <w:rsid w:val="003D78B0"/>
    <w:pPr>
      <w:ind w:left="840" w:hanging="210"/>
      <w:jc w:val="left"/>
    </w:pPr>
    <w:rPr>
      <w:sz w:val="20"/>
    </w:rPr>
  </w:style>
  <w:style w:type="paragraph" w:styleId="51">
    <w:name w:val="index 5"/>
    <w:basedOn w:val="a0"/>
    <w:next w:val="a0"/>
    <w:autoRedefine/>
    <w:semiHidden/>
    <w:rsid w:val="003D78B0"/>
    <w:pPr>
      <w:ind w:left="1050" w:hanging="210"/>
      <w:jc w:val="left"/>
    </w:pPr>
    <w:rPr>
      <w:sz w:val="20"/>
    </w:rPr>
  </w:style>
  <w:style w:type="paragraph" w:styleId="61">
    <w:name w:val="index 6"/>
    <w:basedOn w:val="a0"/>
    <w:next w:val="a0"/>
    <w:autoRedefine/>
    <w:semiHidden/>
    <w:rsid w:val="003D78B0"/>
    <w:pPr>
      <w:ind w:left="1260" w:hanging="210"/>
      <w:jc w:val="left"/>
    </w:pPr>
    <w:rPr>
      <w:sz w:val="20"/>
    </w:rPr>
  </w:style>
  <w:style w:type="paragraph" w:styleId="71">
    <w:name w:val="index 7"/>
    <w:basedOn w:val="a0"/>
    <w:next w:val="a0"/>
    <w:autoRedefine/>
    <w:semiHidden/>
    <w:rsid w:val="003D78B0"/>
    <w:pPr>
      <w:ind w:left="1470" w:hanging="210"/>
      <w:jc w:val="left"/>
    </w:pPr>
    <w:rPr>
      <w:sz w:val="20"/>
    </w:rPr>
  </w:style>
  <w:style w:type="paragraph" w:styleId="81">
    <w:name w:val="index 8"/>
    <w:basedOn w:val="a0"/>
    <w:next w:val="a0"/>
    <w:autoRedefine/>
    <w:semiHidden/>
    <w:rsid w:val="003D78B0"/>
    <w:pPr>
      <w:ind w:left="1680" w:hanging="210"/>
      <w:jc w:val="left"/>
    </w:pPr>
    <w:rPr>
      <w:sz w:val="20"/>
    </w:rPr>
  </w:style>
  <w:style w:type="paragraph" w:styleId="91">
    <w:name w:val="index 9"/>
    <w:basedOn w:val="a0"/>
    <w:next w:val="a0"/>
    <w:autoRedefine/>
    <w:semiHidden/>
    <w:rsid w:val="003D78B0"/>
    <w:pPr>
      <w:ind w:left="1890" w:hanging="210"/>
      <w:jc w:val="left"/>
    </w:pPr>
    <w:rPr>
      <w:sz w:val="20"/>
    </w:rPr>
  </w:style>
  <w:style w:type="paragraph" w:styleId="af1">
    <w:name w:val="table of figures"/>
    <w:basedOn w:val="a0"/>
    <w:next w:val="a0"/>
    <w:semiHidden/>
    <w:rsid w:val="003D78B0"/>
    <w:pPr>
      <w:ind w:left="840" w:hanging="420"/>
    </w:pPr>
  </w:style>
  <w:style w:type="paragraph" w:styleId="af2">
    <w:name w:val="Document Map"/>
    <w:basedOn w:val="a0"/>
    <w:semiHidden/>
    <w:rsid w:val="003D78B0"/>
    <w:pPr>
      <w:shd w:val="clear" w:color="auto" w:fill="000080"/>
    </w:pPr>
  </w:style>
  <w:style w:type="paragraph" w:styleId="af3">
    <w:name w:val="footer"/>
    <w:basedOn w:val="a0"/>
    <w:rsid w:val="003D78B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4">
    <w:name w:val="page number"/>
    <w:basedOn w:val="a3"/>
    <w:semiHidden/>
    <w:rsid w:val="003D78B0"/>
  </w:style>
  <w:style w:type="paragraph" w:styleId="af5">
    <w:name w:val="header"/>
    <w:basedOn w:val="a0"/>
    <w:autoRedefine/>
    <w:rsid w:val="005D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/>
      <w:kern w:val="0"/>
      <w:sz w:val="18"/>
    </w:rPr>
  </w:style>
  <w:style w:type="character" w:styleId="af6">
    <w:name w:val="FollowedHyperlink"/>
    <w:basedOn w:val="a3"/>
    <w:semiHidden/>
    <w:rsid w:val="003D78B0"/>
    <w:rPr>
      <w:color w:val="800080"/>
      <w:u w:val="single"/>
    </w:rPr>
  </w:style>
  <w:style w:type="paragraph" w:styleId="af7">
    <w:name w:val="Body Text Indent"/>
    <w:basedOn w:val="a0"/>
    <w:semiHidden/>
    <w:rsid w:val="003D78B0"/>
    <w:pPr>
      <w:spacing w:after="120"/>
      <w:ind w:leftChars="200" w:left="420"/>
    </w:pPr>
  </w:style>
  <w:style w:type="paragraph" w:styleId="22">
    <w:name w:val="Body Text Indent 2"/>
    <w:basedOn w:val="a0"/>
    <w:semiHidden/>
    <w:rsid w:val="003D78B0"/>
    <w:pPr>
      <w:spacing w:after="120" w:line="480" w:lineRule="auto"/>
      <w:ind w:leftChars="200" w:left="420"/>
    </w:pPr>
  </w:style>
  <w:style w:type="paragraph" w:customStyle="1" w:styleId="af8">
    <w:name w:val="中英文摘要标题"/>
    <w:basedOn w:val="a0"/>
    <w:next w:val="a6"/>
    <w:rsid w:val="008B1A38"/>
    <w:pPr>
      <w:spacing w:beforeLines="50" w:afterLines="50"/>
      <w:jc w:val="center"/>
    </w:pPr>
    <w:rPr>
      <w:rFonts w:ascii="Arial Black" w:eastAsia="黑体" w:hAnsi="Arial Black"/>
      <w:spacing w:val="200"/>
      <w:sz w:val="24"/>
      <w:szCs w:val="24"/>
    </w:rPr>
  </w:style>
  <w:style w:type="paragraph" w:customStyle="1" w:styleId="a8">
    <w:name w:val="作者名称"/>
    <w:basedOn w:val="a0"/>
    <w:next w:val="a0"/>
    <w:rsid w:val="0058784E"/>
    <w:pPr>
      <w:spacing w:afterLines="100"/>
      <w:jc w:val="center"/>
    </w:pPr>
    <w:rPr>
      <w:sz w:val="18"/>
    </w:rPr>
  </w:style>
  <w:style w:type="paragraph" w:customStyle="1" w:styleId="af9">
    <w:name w:val="缩略语"/>
    <w:basedOn w:val="a0"/>
    <w:next w:val="1"/>
    <w:rsid w:val="00A260AB"/>
    <w:pPr>
      <w:jc w:val="left"/>
    </w:pPr>
    <w:rPr>
      <w:rFonts w:eastAsia="黑体"/>
    </w:rPr>
  </w:style>
  <w:style w:type="paragraph" w:styleId="afa">
    <w:name w:val="Balloon Text"/>
    <w:basedOn w:val="a0"/>
    <w:link w:val="Char"/>
    <w:uiPriority w:val="99"/>
    <w:semiHidden/>
    <w:unhideWhenUsed/>
    <w:rsid w:val="00596715"/>
    <w:rPr>
      <w:sz w:val="18"/>
      <w:szCs w:val="18"/>
    </w:rPr>
  </w:style>
  <w:style w:type="character" w:customStyle="1" w:styleId="Char">
    <w:name w:val="批注框文本 Char"/>
    <w:basedOn w:val="a3"/>
    <w:link w:val="afa"/>
    <w:uiPriority w:val="99"/>
    <w:semiHidden/>
    <w:rsid w:val="00596715"/>
    <w:rPr>
      <w:kern w:val="2"/>
      <w:sz w:val="18"/>
      <w:szCs w:val="18"/>
    </w:rPr>
  </w:style>
  <w:style w:type="table" w:styleId="afb">
    <w:name w:val="Table Grid"/>
    <w:basedOn w:val="a4"/>
    <w:uiPriority w:val="59"/>
    <w:rsid w:val="00657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List Paragraph"/>
    <w:basedOn w:val="a0"/>
    <w:uiPriority w:val="34"/>
    <w:qFormat/>
    <w:rsid w:val="004B5DC4"/>
    <w:pPr>
      <w:ind w:firstLineChars="200" w:firstLine="420"/>
    </w:pPr>
  </w:style>
  <w:style w:type="table" w:styleId="-5">
    <w:name w:val="Light List Accent 5"/>
    <w:basedOn w:val="a4"/>
    <w:uiPriority w:val="61"/>
    <w:rsid w:val="005E721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4"/>
    <w:uiPriority w:val="61"/>
    <w:rsid w:val="005E721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4"/>
    <w:uiPriority w:val="61"/>
    <w:rsid w:val="005E721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4"/>
    <w:uiPriority w:val="61"/>
    <w:rsid w:val="005E721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-11">
    <w:name w:val="浅色列表 - 强调文字颜色 11"/>
    <w:basedOn w:val="a4"/>
    <w:uiPriority w:val="61"/>
    <w:rsid w:val="005E7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4">
    <w:name w:val="Medium Shading 1 Accent 4"/>
    <w:basedOn w:val="a4"/>
    <w:uiPriority w:val="63"/>
    <w:rsid w:val="005E721E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4"/>
    <w:uiPriority w:val="61"/>
    <w:rsid w:val="001C44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-2">
    <w:name w:val="Medium Shading 2 Accent 2"/>
    <w:basedOn w:val="a4"/>
    <w:uiPriority w:val="64"/>
    <w:rsid w:val="005566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EA7BFF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E8430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78B0"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1"/>
    <w:autoRedefine/>
    <w:qFormat/>
    <w:rsid w:val="00946D7B"/>
    <w:pPr>
      <w:keepNext/>
      <w:keepLines/>
      <w:numPr>
        <w:numId w:val="6"/>
      </w:numPr>
      <w:spacing w:before="340" w:after="330" w:line="578" w:lineRule="auto"/>
      <w:jc w:val="left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0"/>
    <w:next w:val="a2"/>
    <w:autoRedefine/>
    <w:qFormat/>
    <w:rsid w:val="004F1D25"/>
    <w:pPr>
      <w:keepNext/>
      <w:keepLines/>
      <w:numPr>
        <w:ilvl w:val="1"/>
        <w:numId w:val="6"/>
      </w:numPr>
      <w:spacing w:before="260" w:after="260" w:line="416" w:lineRule="auto"/>
      <w:ind w:left="0"/>
      <w:jc w:val="left"/>
      <w:outlineLvl w:val="1"/>
    </w:pPr>
    <w:rPr>
      <w:rFonts w:eastAsia="黑体"/>
      <w:sz w:val="28"/>
      <w:szCs w:val="28"/>
    </w:rPr>
  </w:style>
  <w:style w:type="paragraph" w:styleId="3">
    <w:name w:val="heading 3"/>
    <w:basedOn w:val="a0"/>
    <w:next w:val="a2"/>
    <w:autoRedefine/>
    <w:qFormat/>
    <w:rsid w:val="003D78B0"/>
    <w:pPr>
      <w:keepNext/>
      <w:keepLines/>
      <w:numPr>
        <w:ilvl w:val="2"/>
        <w:numId w:val="6"/>
      </w:numPr>
      <w:spacing w:before="260" w:after="260" w:line="416" w:lineRule="auto"/>
      <w:jc w:val="left"/>
      <w:outlineLvl w:val="2"/>
    </w:pPr>
    <w:rPr>
      <w:rFonts w:eastAsia="黑体"/>
      <w:sz w:val="28"/>
    </w:rPr>
  </w:style>
  <w:style w:type="paragraph" w:styleId="4">
    <w:name w:val="heading 4"/>
    <w:next w:val="a2"/>
    <w:autoRedefine/>
    <w:qFormat/>
    <w:rsid w:val="003D78B0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eastAsia="黑体"/>
      <w:b/>
      <w:noProof/>
      <w:sz w:val="24"/>
    </w:rPr>
  </w:style>
  <w:style w:type="paragraph" w:styleId="5">
    <w:name w:val="heading 5"/>
    <w:basedOn w:val="a0"/>
    <w:next w:val="a2"/>
    <w:qFormat/>
    <w:rsid w:val="003D78B0"/>
    <w:pPr>
      <w:keepNext/>
      <w:keepLines/>
      <w:numPr>
        <w:ilvl w:val="4"/>
        <w:numId w:val="6"/>
      </w:numPr>
      <w:tabs>
        <w:tab w:val="left" w:pos="567"/>
      </w:tabs>
      <w:spacing w:after="120" w:line="377" w:lineRule="auto"/>
      <w:jc w:val="center"/>
      <w:outlineLvl w:val="4"/>
    </w:pPr>
    <w:rPr>
      <w:rFonts w:eastAsia="黑体"/>
      <w:b/>
      <w:sz w:val="18"/>
    </w:rPr>
  </w:style>
  <w:style w:type="paragraph" w:styleId="6">
    <w:name w:val="heading 6"/>
    <w:basedOn w:val="a0"/>
    <w:next w:val="a2"/>
    <w:qFormat/>
    <w:rsid w:val="003D78B0"/>
    <w:pPr>
      <w:keepNext/>
      <w:numPr>
        <w:ilvl w:val="5"/>
        <w:numId w:val="6"/>
      </w:numPr>
      <w:spacing w:beforeLines="50" w:afterLines="50"/>
      <w:jc w:val="center"/>
      <w:outlineLvl w:val="5"/>
    </w:pPr>
    <w:rPr>
      <w:rFonts w:eastAsia="黑体"/>
      <w:b/>
      <w:sz w:val="18"/>
    </w:rPr>
  </w:style>
  <w:style w:type="paragraph" w:styleId="7">
    <w:name w:val="heading 7"/>
    <w:aliases w:val="标题 10"/>
    <w:basedOn w:val="a0"/>
    <w:next w:val="a0"/>
    <w:qFormat/>
    <w:rsid w:val="00EB7EA5"/>
    <w:pPr>
      <w:outlineLvl w:val="6"/>
    </w:pPr>
  </w:style>
  <w:style w:type="paragraph" w:styleId="8">
    <w:name w:val="heading 8"/>
    <w:basedOn w:val="a0"/>
    <w:next w:val="a2"/>
    <w:qFormat/>
    <w:rsid w:val="003D78B0"/>
    <w:pPr>
      <w:keepNext/>
      <w:outlineLvl w:val="7"/>
    </w:pPr>
    <w:rPr>
      <w:b/>
    </w:rPr>
  </w:style>
  <w:style w:type="paragraph" w:styleId="9">
    <w:name w:val="heading 9"/>
    <w:basedOn w:val="a0"/>
    <w:next w:val="a2"/>
    <w:qFormat/>
    <w:rsid w:val="003D78B0"/>
    <w:pPr>
      <w:keepNext/>
      <w:ind w:left="525" w:hanging="525"/>
      <w:outlineLvl w:val="8"/>
    </w:pPr>
    <w:rPr>
      <w:rFonts w:eastAsia="黑体"/>
      <w:sz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0"/>
    <w:autoRedefine/>
    <w:rsid w:val="00E408EC"/>
    <w:pPr>
      <w:spacing w:after="120"/>
      <w:jc w:val="center"/>
    </w:pPr>
    <w:rPr>
      <w:rFonts w:ascii="黑体" w:eastAsia="黑体" w:hAnsi="黑体"/>
      <w:sz w:val="56"/>
      <w:szCs w:val="56"/>
    </w:rPr>
  </w:style>
  <w:style w:type="paragraph" w:styleId="a1">
    <w:name w:val="Body Text First Indent"/>
    <w:basedOn w:val="a6"/>
    <w:semiHidden/>
    <w:rsid w:val="003D78B0"/>
    <w:pPr>
      <w:ind w:firstLine="420"/>
    </w:pPr>
  </w:style>
  <w:style w:type="paragraph" w:styleId="a2">
    <w:name w:val="Normal Indent"/>
    <w:basedOn w:val="a0"/>
    <w:semiHidden/>
    <w:rsid w:val="003D78B0"/>
    <w:pPr>
      <w:ind w:firstLineChars="200" w:firstLine="420"/>
    </w:pPr>
  </w:style>
  <w:style w:type="paragraph" w:customStyle="1" w:styleId="a7">
    <w:name w:val="文章标题"/>
    <w:basedOn w:val="a0"/>
    <w:next w:val="a8"/>
    <w:rsid w:val="005F68BE"/>
    <w:pPr>
      <w:jc w:val="center"/>
    </w:pPr>
    <w:rPr>
      <w:rFonts w:eastAsia="黑体"/>
      <w:sz w:val="32"/>
      <w:szCs w:val="44"/>
    </w:rPr>
  </w:style>
  <w:style w:type="character" w:styleId="a9">
    <w:name w:val="Hyperlink"/>
    <w:basedOn w:val="a3"/>
    <w:uiPriority w:val="99"/>
    <w:rsid w:val="003D78B0"/>
    <w:rPr>
      <w:color w:val="0000FF"/>
      <w:u w:val="single"/>
    </w:rPr>
  </w:style>
  <w:style w:type="paragraph" w:styleId="aa">
    <w:name w:val="footnote text"/>
    <w:basedOn w:val="a0"/>
    <w:semiHidden/>
    <w:rsid w:val="003D78B0"/>
    <w:pPr>
      <w:snapToGrid w:val="0"/>
      <w:jc w:val="left"/>
    </w:pPr>
    <w:rPr>
      <w:sz w:val="18"/>
    </w:rPr>
  </w:style>
  <w:style w:type="character" w:styleId="ab">
    <w:name w:val="footnote reference"/>
    <w:basedOn w:val="a3"/>
    <w:semiHidden/>
    <w:rsid w:val="003D78B0"/>
    <w:rPr>
      <w:vertAlign w:val="superscript"/>
    </w:rPr>
  </w:style>
  <w:style w:type="paragraph" w:styleId="ac">
    <w:name w:val="List"/>
    <w:basedOn w:val="a0"/>
    <w:semiHidden/>
    <w:rsid w:val="003D78B0"/>
    <w:pPr>
      <w:ind w:left="420" w:hanging="420"/>
    </w:pPr>
  </w:style>
  <w:style w:type="paragraph" w:styleId="a">
    <w:name w:val="List Bullet"/>
    <w:basedOn w:val="a0"/>
    <w:autoRedefine/>
    <w:semiHidden/>
    <w:rsid w:val="003D78B0"/>
    <w:pPr>
      <w:numPr>
        <w:numId w:val="8"/>
      </w:numPr>
      <w:tabs>
        <w:tab w:val="clear" w:pos="360"/>
        <w:tab w:val="num" w:pos="840"/>
      </w:tabs>
      <w:ind w:left="840" w:firstLineChars="0" w:hanging="420"/>
    </w:pPr>
  </w:style>
  <w:style w:type="paragraph" w:styleId="ad">
    <w:name w:val="caption"/>
    <w:basedOn w:val="a0"/>
    <w:next w:val="a0"/>
    <w:autoRedefine/>
    <w:qFormat/>
    <w:rsid w:val="003D78B0"/>
    <w:pPr>
      <w:spacing w:before="152" w:after="160"/>
      <w:jc w:val="center"/>
      <w:outlineLvl w:val="0"/>
    </w:pPr>
    <w:rPr>
      <w:rFonts w:ascii="Arial" w:eastAsia="黑体" w:hAnsi="Arial"/>
      <w:bCs/>
      <w:sz w:val="18"/>
    </w:rPr>
  </w:style>
  <w:style w:type="paragraph" w:styleId="10">
    <w:name w:val="toc 1"/>
    <w:basedOn w:val="ad"/>
    <w:next w:val="a0"/>
    <w:autoRedefine/>
    <w:uiPriority w:val="39"/>
    <w:rsid w:val="003D78B0"/>
    <w:pPr>
      <w:spacing w:before="120" w:after="120"/>
      <w:jc w:val="left"/>
      <w:outlineLvl w:val="9"/>
    </w:pPr>
    <w:rPr>
      <w:rFonts w:ascii="Times New Roman" w:eastAsia="宋体" w:hAnsi="Times New Roman"/>
      <w:b/>
      <w:caps/>
      <w:sz w:val="20"/>
    </w:rPr>
  </w:style>
  <w:style w:type="paragraph" w:styleId="20">
    <w:name w:val="toc 2"/>
    <w:basedOn w:val="a0"/>
    <w:next w:val="a0"/>
    <w:autoRedefine/>
    <w:uiPriority w:val="39"/>
    <w:rsid w:val="003D78B0"/>
    <w:pPr>
      <w:ind w:left="210"/>
      <w:jc w:val="left"/>
    </w:pPr>
    <w:rPr>
      <w:smallCaps/>
      <w:sz w:val="20"/>
    </w:rPr>
  </w:style>
  <w:style w:type="paragraph" w:styleId="30">
    <w:name w:val="toc 3"/>
    <w:basedOn w:val="a0"/>
    <w:next w:val="a0"/>
    <w:autoRedefine/>
    <w:semiHidden/>
    <w:rsid w:val="003D78B0"/>
    <w:pPr>
      <w:ind w:left="420"/>
      <w:jc w:val="left"/>
    </w:pPr>
    <w:rPr>
      <w:sz w:val="20"/>
    </w:rPr>
  </w:style>
  <w:style w:type="paragraph" w:styleId="40">
    <w:name w:val="toc 4"/>
    <w:basedOn w:val="a0"/>
    <w:next w:val="a0"/>
    <w:autoRedefine/>
    <w:semiHidden/>
    <w:rsid w:val="003D78B0"/>
    <w:pPr>
      <w:ind w:left="630"/>
      <w:jc w:val="left"/>
    </w:pPr>
    <w:rPr>
      <w:sz w:val="20"/>
    </w:rPr>
  </w:style>
  <w:style w:type="paragraph" w:styleId="50">
    <w:name w:val="toc 5"/>
    <w:basedOn w:val="a0"/>
    <w:next w:val="a0"/>
    <w:autoRedefine/>
    <w:semiHidden/>
    <w:rsid w:val="003D78B0"/>
    <w:pPr>
      <w:ind w:left="840"/>
      <w:jc w:val="left"/>
    </w:pPr>
    <w:rPr>
      <w:sz w:val="18"/>
    </w:rPr>
  </w:style>
  <w:style w:type="paragraph" w:styleId="60">
    <w:name w:val="toc 6"/>
    <w:basedOn w:val="a0"/>
    <w:next w:val="a0"/>
    <w:autoRedefine/>
    <w:semiHidden/>
    <w:rsid w:val="003D78B0"/>
    <w:pPr>
      <w:ind w:left="1050"/>
      <w:jc w:val="left"/>
    </w:pPr>
    <w:rPr>
      <w:sz w:val="18"/>
    </w:rPr>
  </w:style>
  <w:style w:type="paragraph" w:styleId="70">
    <w:name w:val="toc 7"/>
    <w:basedOn w:val="a0"/>
    <w:next w:val="a0"/>
    <w:autoRedefine/>
    <w:semiHidden/>
    <w:rsid w:val="003D78B0"/>
    <w:pPr>
      <w:ind w:left="1260"/>
      <w:jc w:val="left"/>
    </w:pPr>
    <w:rPr>
      <w:sz w:val="18"/>
    </w:rPr>
  </w:style>
  <w:style w:type="paragraph" w:styleId="80">
    <w:name w:val="toc 8"/>
    <w:basedOn w:val="a0"/>
    <w:next w:val="a0"/>
    <w:autoRedefine/>
    <w:semiHidden/>
    <w:rsid w:val="003D78B0"/>
    <w:pPr>
      <w:ind w:left="1470"/>
      <w:jc w:val="left"/>
    </w:pPr>
    <w:rPr>
      <w:sz w:val="18"/>
    </w:rPr>
  </w:style>
  <w:style w:type="paragraph" w:styleId="90">
    <w:name w:val="toc 9"/>
    <w:basedOn w:val="a0"/>
    <w:next w:val="a0"/>
    <w:autoRedefine/>
    <w:semiHidden/>
    <w:rsid w:val="003D78B0"/>
    <w:pPr>
      <w:ind w:left="1680"/>
      <w:jc w:val="left"/>
    </w:pPr>
    <w:rPr>
      <w:sz w:val="18"/>
    </w:rPr>
  </w:style>
  <w:style w:type="paragraph" w:styleId="ae">
    <w:name w:val="Normal (Web)"/>
    <w:basedOn w:val="a0"/>
    <w:semiHidden/>
    <w:rsid w:val="003D78B0"/>
    <w:rPr>
      <w:sz w:val="24"/>
      <w:szCs w:val="24"/>
    </w:rPr>
  </w:style>
  <w:style w:type="paragraph" w:styleId="af">
    <w:name w:val="Plain Text"/>
    <w:basedOn w:val="a0"/>
    <w:semiHidden/>
    <w:rsid w:val="003D78B0"/>
    <w:rPr>
      <w:rFonts w:ascii="宋体" w:hAnsi="Courier New" w:cs="Courier New"/>
      <w:szCs w:val="21"/>
    </w:rPr>
  </w:style>
  <w:style w:type="paragraph" w:styleId="af0">
    <w:name w:val="Date"/>
    <w:basedOn w:val="a0"/>
    <w:next w:val="a0"/>
    <w:semiHidden/>
    <w:rsid w:val="003D78B0"/>
    <w:rPr>
      <w:rFonts w:ascii="黑体" w:eastAsia="黑体"/>
      <w:b/>
      <w:sz w:val="30"/>
    </w:rPr>
  </w:style>
  <w:style w:type="paragraph" w:styleId="11">
    <w:name w:val="index 1"/>
    <w:basedOn w:val="a0"/>
    <w:next w:val="a0"/>
    <w:autoRedefine/>
    <w:semiHidden/>
    <w:rsid w:val="003D78B0"/>
    <w:pPr>
      <w:ind w:left="210" w:hanging="210"/>
      <w:jc w:val="left"/>
    </w:pPr>
    <w:rPr>
      <w:sz w:val="20"/>
    </w:rPr>
  </w:style>
  <w:style w:type="paragraph" w:styleId="21">
    <w:name w:val="index 2"/>
    <w:basedOn w:val="a0"/>
    <w:next w:val="a0"/>
    <w:autoRedefine/>
    <w:semiHidden/>
    <w:rsid w:val="003D78B0"/>
    <w:pPr>
      <w:ind w:left="420" w:hanging="210"/>
      <w:jc w:val="left"/>
    </w:pPr>
    <w:rPr>
      <w:sz w:val="20"/>
    </w:rPr>
  </w:style>
  <w:style w:type="paragraph" w:styleId="31">
    <w:name w:val="index 3"/>
    <w:basedOn w:val="a0"/>
    <w:next w:val="a0"/>
    <w:autoRedefine/>
    <w:semiHidden/>
    <w:rsid w:val="003D78B0"/>
    <w:pPr>
      <w:ind w:left="630" w:hanging="210"/>
      <w:jc w:val="left"/>
    </w:pPr>
    <w:rPr>
      <w:sz w:val="20"/>
    </w:rPr>
  </w:style>
  <w:style w:type="paragraph" w:styleId="41">
    <w:name w:val="index 4"/>
    <w:basedOn w:val="a0"/>
    <w:next w:val="a0"/>
    <w:autoRedefine/>
    <w:semiHidden/>
    <w:rsid w:val="003D78B0"/>
    <w:pPr>
      <w:ind w:left="840" w:hanging="210"/>
      <w:jc w:val="left"/>
    </w:pPr>
    <w:rPr>
      <w:sz w:val="20"/>
    </w:rPr>
  </w:style>
  <w:style w:type="paragraph" w:styleId="51">
    <w:name w:val="index 5"/>
    <w:basedOn w:val="a0"/>
    <w:next w:val="a0"/>
    <w:autoRedefine/>
    <w:semiHidden/>
    <w:rsid w:val="003D78B0"/>
    <w:pPr>
      <w:ind w:left="1050" w:hanging="210"/>
      <w:jc w:val="left"/>
    </w:pPr>
    <w:rPr>
      <w:sz w:val="20"/>
    </w:rPr>
  </w:style>
  <w:style w:type="paragraph" w:styleId="61">
    <w:name w:val="index 6"/>
    <w:basedOn w:val="a0"/>
    <w:next w:val="a0"/>
    <w:autoRedefine/>
    <w:semiHidden/>
    <w:rsid w:val="003D78B0"/>
    <w:pPr>
      <w:ind w:left="1260" w:hanging="210"/>
      <w:jc w:val="left"/>
    </w:pPr>
    <w:rPr>
      <w:sz w:val="20"/>
    </w:rPr>
  </w:style>
  <w:style w:type="paragraph" w:styleId="71">
    <w:name w:val="index 7"/>
    <w:basedOn w:val="a0"/>
    <w:next w:val="a0"/>
    <w:autoRedefine/>
    <w:semiHidden/>
    <w:rsid w:val="003D78B0"/>
    <w:pPr>
      <w:ind w:left="1470" w:hanging="210"/>
      <w:jc w:val="left"/>
    </w:pPr>
    <w:rPr>
      <w:sz w:val="20"/>
    </w:rPr>
  </w:style>
  <w:style w:type="paragraph" w:styleId="81">
    <w:name w:val="index 8"/>
    <w:basedOn w:val="a0"/>
    <w:next w:val="a0"/>
    <w:autoRedefine/>
    <w:semiHidden/>
    <w:rsid w:val="003D78B0"/>
    <w:pPr>
      <w:ind w:left="1680" w:hanging="210"/>
      <w:jc w:val="left"/>
    </w:pPr>
    <w:rPr>
      <w:sz w:val="20"/>
    </w:rPr>
  </w:style>
  <w:style w:type="paragraph" w:styleId="91">
    <w:name w:val="index 9"/>
    <w:basedOn w:val="a0"/>
    <w:next w:val="a0"/>
    <w:autoRedefine/>
    <w:semiHidden/>
    <w:rsid w:val="003D78B0"/>
    <w:pPr>
      <w:ind w:left="1890" w:hanging="210"/>
      <w:jc w:val="left"/>
    </w:pPr>
    <w:rPr>
      <w:sz w:val="20"/>
    </w:rPr>
  </w:style>
  <w:style w:type="paragraph" w:styleId="af1">
    <w:name w:val="table of figures"/>
    <w:basedOn w:val="a0"/>
    <w:next w:val="a0"/>
    <w:semiHidden/>
    <w:rsid w:val="003D78B0"/>
    <w:pPr>
      <w:ind w:left="840" w:hanging="420"/>
    </w:pPr>
  </w:style>
  <w:style w:type="paragraph" w:styleId="af2">
    <w:name w:val="Document Map"/>
    <w:basedOn w:val="a0"/>
    <w:semiHidden/>
    <w:rsid w:val="003D78B0"/>
    <w:pPr>
      <w:shd w:val="clear" w:color="auto" w:fill="000080"/>
    </w:pPr>
  </w:style>
  <w:style w:type="paragraph" w:styleId="af3">
    <w:name w:val="footer"/>
    <w:basedOn w:val="a0"/>
    <w:rsid w:val="003D78B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4">
    <w:name w:val="page number"/>
    <w:basedOn w:val="a3"/>
    <w:semiHidden/>
    <w:rsid w:val="003D78B0"/>
  </w:style>
  <w:style w:type="paragraph" w:styleId="af5">
    <w:name w:val="header"/>
    <w:basedOn w:val="a0"/>
    <w:autoRedefine/>
    <w:rsid w:val="005D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/>
      <w:kern w:val="0"/>
      <w:sz w:val="18"/>
    </w:rPr>
  </w:style>
  <w:style w:type="character" w:styleId="af6">
    <w:name w:val="FollowedHyperlink"/>
    <w:basedOn w:val="a3"/>
    <w:semiHidden/>
    <w:rsid w:val="003D78B0"/>
    <w:rPr>
      <w:color w:val="800080"/>
      <w:u w:val="single"/>
    </w:rPr>
  </w:style>
  <w:style w:type="paragraph" w:styleId="af7">
    <w:name w:val="Body Text Indent"/>
    <w:basedOn w:val="a0"/>
    <w:semiHidden/>
    <w:rsid w:val="003D78B0"/>
    <w:pPr>
      <w:spacing w:after="120"/>
      <w:ind w:leftChars="200" w:left="420"/>
    </w:pPr>
  </w:style>
  <w:style w:type="paragraph" w:styleId="22">
    <w:name w:val="Body Text Indent 2"/>
    <w:basedOn w:val="a0"/>
    <w:semiHidden/>
    <w:rsid w:val="003D78B0"/>
    <w:pPr>
      <w:spacing w:after="120" w:line="480" w:lineRule="auto"/>
      <w:ind w:leftChars="200" w:left="420"/>
    </w:pPr>
  </w:style>
  <w:style w:type="paragraph" w:customStyle="1" w:styleId="af8">
    <w:name w:val="中英文摘要标题"/>
    <w:basedOn w:val="a0"/>
    <w:next w:val="a6"/>
    <w:rsid w:val="008B1A38"/>
    <w:pPr>
      <w:spacing w:beforeLines="50" w:afterLines="50"/>
      <w:jc w:val="center"/>
    </w:pPr>
    <w:rPr>
      <w:rFonts w:ascii="Arial Black" w:eastAsia="黑体" w:hAnsi="Arial Black"/>
      <w:spacing w:val="200"/>
      <w:sz w:val="24"/>
      <w:szCs w:val="24"/>
    </w:rPr>
  </w:style>
  <w:style w:type="paragraph" w:customStyle="1" w:styleId="a8">
    <w:name w:val="作者名称"/>
    <w:basedOn w:val="a0"/>
    <w:next w:val="a0"/>
    <w:rsid w:val="0058784E"/>
    <w:pPr>
      <w:spacing w:afterLines="100"/>
      <w:jc w:val="center"/>
    </w:pPr>
    <w:rPr>
      <w:sz w:val="18"/>
    </w:rPr>
  </w:style>
  <w:style w:type="paragraph" w:customStyle="1" w:styleId="af9">
    <w:name w:val="缩略语"/>
    <w:basedOn w:val="a0"/>
    <w:next w:val="1"/>
    <w:rsid w:val="00A260AB"/>
    <w:pPr>
      <w:jc w:val="left"/>
    </w:pPr>
    <w:rPr>
      <w:rFonts w:eastAsia="黑体"/>
    </w:rPr>
  </w:style>
  <w:style w:type="paragraph" w:styleId="afa">
    <w:name w:val="Balloon Text"/>
    <w:basedOn w:val="a0"/>
    <w:link w:val="Char"/>
    <w:uiPriority w:val="99"/>
    <w:semiHidden/>
    <w:unhideWhenUsed/>
    <w:rsid w:val="00596715"/>
    <w:rPr>
      <w:sz w:val="18"/>
      <w:szCs w:val="18"/>
    </w:rPr>
  </w:style>
  <w:style w:type="character" w:customStyle="1" w:styleId="Char">
    <w:name w:val="批注框文本 Char"/>
    <w:basedOn w:val="a3"/>
    <w:link w:val="afa"/>
    <w:uiPriority w:val="99"/>
    <w:semiHidden/>
    <w:rsid w:val="00596715"/>
    <w:rPr>
      <w:kern w:val="2"/>
      <w:sz w:val="18"/>
      <w:szCs w:val="18"/>
    </w:rPr>
  </w:style>
  <w:style w:type="table" w:styleId="afb">
    <w:name w:val="Table Grid"/>
    <w:basedOn w:val="a4"/>
    <w:uiPriority w:val="59"/>
    <w:rsid w:val="00657E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List Paragraph"/>
    <w:basedOn w:val="a0"/>
    <w:uiPriority w:val="34"/>
    <w:qFormat/>
    <w:rsid w:val="004B5DC4"/>
    <w:pPr>
      <w:ind w:firstLineChars="200" w:firstLine="420"/>
    </w:pPr>
  </w:style>
  <w:style w:type="table" w:styleId="-5">
    <w:name w:val="Light List Accent 5"/>
    <w:basedOn w:val="a4"/>
    <w:uiPriority w:val="61"/>
    <w:rsid w:val="005E721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4"/>
    <w:uiPriority w:val="61"/>
    <w:rsid w:val="005E721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4"/>
    <w:uiPriority w:val="61"/>
    <w:rsid w:val="005E721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4"/>
    <w:uiPriority w:val="61"/>
    <w:rsid w:val="005E721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-11">
    <w:name w:val="浅色列表 - 强调文字颜色 11"/>
    <w:basedOn w:val="a4"/>
    <w:uiPriority w:val="61"/>
    <w:rsid w:val="005E7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4">
    <w:name w:val="Medium Shading 1 Accent 4"/>
    <w:basedOn w:val="a4"/>
    <w:uiPriority w:val="63"/>
    <w:rsid w:val="005E721E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4"/>
    <w:uiPriority w:val="61"/>
    <w:rsid w:val="001C44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-2">
    <w:name w:val="Medium Shading 2 Accent 2"/>
    <w:basedOn w:val="a4"/>
    <w:uiPriority w:val="64"/>
    <w:rsid w:val="005566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EA7BFF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E8430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www.xiaoi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1354;&#38388;\&#33258;&#24049;&#25776;&#20889;\&#37325;&#35201;&#25968;&#25454;\&#27169;&#26495;\ICA&#27169;&#26495;\2012\ICA&#27169;&#26495;_WORD_201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481C13-D2D2-44C6-8024-CE6690552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ICA模板_WORD_2012.dot</Template>
  <TotalTime>3</TotalTime>
  <Pages>8</Pages>
  <Words>402</Words>
  <Characters>2294</Characters>
  <Application>Microsoft Office Word</Application>
  <DocSecurity>0</DocSecurity>
  <Lines>19</Lines>
  <Paragraphs>5</Paragraphs>
  <ScaleCrop>false</ScaleCrop>
  <Company>华东师范大学计算机应用研究所移动信息技术研究室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MIT_技术论文模板</dc:title>
  <dc:creator>lhe</dc:creator>
  <cp:lastModifiedBy>User</cp:lastModifiedBy>
  <cp:revision>3</cp:revision>
  <cp:lastPrinted>1900-12-31T16:00:00Z</cp:lastPrinted>
  <dcterms:created xsi:type="dcterms:W3CDTF">2012-11-23T09:59:00Z</dcterms:created>
  <dcterms:modified xsi:type="dcterms:W3CDTF">2012-11-29T03:08:00Z</dcterms:modified>
</cp:coreProperties>
</file>